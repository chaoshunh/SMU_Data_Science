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FE6C78" w14:textId="77777777" w:rsidR="00E97402" w:rsidRDefault="00E97402">
      <w:pPr>
        <w:pStyle w:val="Text"/>
        <w:ind w:firstLine="0"/>
        <w:rPr>
          <w:sz w:val="18"/>
          <w:szCs w:val="18"/>
        </w:rPr>
      </w:pPr>
      <w:r>
        <w:rPr>
          <w:sz w:val="18"/>
          <w:szCs w:val="18"/>
        </w:rPr>
        <w:footnoteReference w:customMarkFollows="1" w:id="1"/>
        <w:sym w:font="Symbol" w:char="F020"/>
      </w:r>
    </w:p>
    <w:p w14:paraId="3B93E646" w14:textId="77777777" w:rsidR="002E7580" w:rsidRDefault="002E7580" w:rsidP="005A3EBF">
      <w:pPr>
        <w:pStyle w:val="Title"/>
        <w:framePr w:wrap="notBeside" w:x="1348" w:y="-2329"/>
        <w:pPrChange w:id="0" w:author="Cory Nichols" w:date="2015-08-19T19:31:00Z">
          <w:pPr>
            <w:pStyle w:val="Title"/>
            <w:framePr w:wrap="notBeside"/>
          </w:pPr>
        </w:pPrChange>
      </w:pPr>
      <w:r>
        <w:t>The Los Angeles Lakers: A Return to Dominance</w:t>
      </w:r>
    </w:p>
    <w:p w14:paraId="33F5EB7D" w14:textId="2EEB4BA4" w:rsidR="00E97402" w:rsidRDefault="00330B78" w:rsidP="005A3EBF">
      <w:pPr>
        <w:pStyle w:val="Authors"/>
        <w:framePr w:wrap="notBeside" w:x="1588" w:yAlign="top"/>
        <w:pPrChange w:id="1" w:author="Cory Nichols" w:date="2015-08-19T19:30:00Z">
          <w:pPr>
            <w:pStyle w:val="Authors"/>
            <w:framePr w:wrap="notBeside"/>
          </w:pPr>
        </w:pPrChange>
      </w:pPr>
      <w:r>
        <w:t>Patrick Nichols, Author, Adam Soto, Author</w:t>
      </w:r>
      <w:r w:rsidR="0046517A">
        <w:t xml:space="preserve">, and </w:t>
      </w:r>
      <w:r>
        <w:t>Michelle Arriaga, Author</w:t>
      </w:r>
    </w:p>
    <w:p w14:paraId="33C4022C" w14:textId="56991DA4" w:rsidR="00BD30E5" w:rsidRDefault="00E97402" w:rsidP="00384F8C">
      <w:pPr>
        <w:pStyle w:val="NormalWeb"/>
        <w:spacing w:before="0" w:beforeAutospacing="0" w:after="0" w:afterAutospacing="0"/>
        <w:jc w:val="both"/>
        <w:rPr>
          <w:rFonts w:ascii="Times New Roman" w:hAnsi="Times New Roman"/>
          <w:b/>
          <w:color w:val="000000"/>
          <w:sz w:val="18"/>
          <w:szCs w:val="18"/>
        </w:rPr>
      </w:pPr>
      <w:r w:rsidRPr="007B10BF">
        <w:rPr>
          <w:rFonts w:ascii="Times New Roman" w:hAnsi="Times New Roman"/>
          <w:b/>
          <w:i/>
          <w:iCs/>
          <w:sz w:val="18"/>
          <w:szCs w:val="18"/>
        </w:rPr>
        <w:t>Abstract</w:t>
      </w:r>
      <w:r w:rsidR="00094E95" w:rsidRPr="007B10BF">
        <w:rPr>
          <w:rFonts w:ascii="Times New Roman" w:hAnsi="Times New Roman"/>
          <w:b/>
          <w:sz w:val="18"/>
          <w:szCs w:val="18"/>
        </w:rPr>
        <w:t>—</w:t>
      </w:r>
      <w:bookmarkStart w:id="2" w:name="PointTmp"/>
      <w:r w:rsidR="00094E95" w:rsidRPr="007B10BF">
        <w:rPr>
          <w:rFonts w:ascii="Times New Roman" w:hAnsi="Times New Roman"/>
          <w:b/>
          <w:color w:val="000000"/>
          <w:sz w:val="18"/>
          <w:szCs w:val="18"/>
        </w:rPr>
        <w:t>Once the most dominant team</w:t>
      </w:r>
      <w:r w:rsidR="00880C80" w:rsidRPr="007B10BF">
        <w:rPr>
          <w:rFonts w:ascii="Times New Roman" w:hAnsi="Times New Roman"/>
          <w:b/>
          <w:color w:val="000000"/>
          <w:sz w:val="18"/>
          <w:szCs w:val="18"/>
        </w:rPr>
        <w:t>s</w:t>
      </w:r>
      <w:r w:rsidR="00094E95" w:rsidRPr="007B10BF">
        <w:rPr>
          <w:rFonts w:ascii="Times New Roman" w:hAnsi="Times New Roman"/>
          <w:b/>
          <w:color w:val="000000"/>
          <w:sz w:val="18"/>
          <w:szCs w:val="18"/>
        </w:rPr>
        <w:t xml:space="preserve"> in the NBA, the Los Angeles Lakers</w:t>
      </w:r>
      <w:r w:rsidR="00880C80" w:rsidRPr="007B10BF">
        <w:rPr>
          <w:rFonts w:ascii="Times New Roman" w:hAnsi="Times New Roman"/>
          <w:b/>
          <w:color w:val="000000"/>
          <w:sz w:val="18"/>
          <w:szCs w:val="18"/>
        </w:rPr>
        <w:t xml:space="preserve">, </w:t>
      </w:r>
      <w:r w:rsidR="00094E95" w:rsidRPr="007B10BF">
        <w:rPr>
          <w:rFonts w:ascii="Times New Roman" w:hAnsi="Times New Roman"/>
          <w:b/>
          <w:color w:val="000000"/>
          <w:sz w:val="18"/>
          <w:szCs w:val="18"/>
        </w:rPr>
        <w:t>are now in a stagnant position at the bottom of the western conference.</w:t>
      </w:r>
      <w:r w:rsidR="00527E5B" w:rsidRPr="007B10BF">
        <w:rPr>
          <w:rFonts w:ascii="Times New Roman" w:hAnsi="Times New Roman"/>
          <w:b/>
          <w:color w:val="000000"/>
          <w:sz w:val="18"/>
          <w:szCs w:val="18"/>
        </w:rPr>
        <w:t xml:space="preserve"> </w:t>
      </w:r>
      <w:r w:rsidR="00BD30E5">
        <w:rPr>
          <w:rFonts w:ascii="Times New Roman" w:hAnsi="Times New Roman"/>
          <w:b/>
          <w:color w:val="000000"/>
          <w:sz w:val="18"/>
          <w:szCs w:val="18"/>
        </w:rPr>
        <w:t>One objective of</w:t>
      </w:r>
      <w:r w:rsidR="00880C80" w:rsidRPr="007B10BF">
        <w:rPr>
          <w:rFonts w:ascii="Times New Roman" w:hAnsi="Times New Roman"/>
          <w:b/>
          <w:color w:val="000000"/>
          <w:sz w:val="18"/>
          <w:szCs w:val="18"/>
        </w:rPr>
        <w:t xml:space="preserve"> this research was to </w:t>
      </w:r>
      <w:r w:rsidR="00243B05">
        <w:rPr>
          <w:rFonts w:ascii="Times New Roman" w:hAnsi="Times New Roman"/>
          <w:b/>
          <w:color w:val="000000"/>
          <w:sz w:val="18"/>
          <w:szCs w:val="18"/>
        </w:rPr>
        <w:t xml:space="preserve">evaluate NBA game </w:t>
      </w:r>
      <w:r w:rsidR="00892245">
        <w:rPr>
          <w:rFonts w:ascii="Times New Roman" w:hAnsi="Times New Roman"/>
          <w:b/>
          <w:color w:val="000000"/>
          <w:sz w:val="18"/>
          <w:szCs w:val="18"/>
        </w:rPr>
        <w:t>averages from the last 4 years</w:t>
      </w:r>
      <w:r w:rsidR="00243B05">
        <w:rPr>
          <w:rFonts w:ascii="Times New Roman" w:hAnsi="Times New Roman"/>
          <w:b/>
          <w:color w:val="000000"/>
          <w:sz w:val="18"/>
          <w:szCs w:val="18"/>
        </w:rPr>
        <w:t xml:space="preserve">, to </w:t>
      </w:r>
      <w:r w:rsidR="00880C80" w:rsidRPr="007B10BF">
        <w:rPr>
          <w:rFonts w:ascii="Times New Roman" w:hAnsi="Times New Roman"/>
          <w:b/>
          <w:color w:val="000000"/>
          <w:sz w:val="18"/>
          <w:szCs w:val="18"/>
        </w:rPr>
        <w:t>determine what game variables</w:t>
      </w:r>
      <w:r w:rsidR="00BD30E5">
        <w:rPr>
          <w:rFonts w:ascii="Times New Roman" w:hAnsi="Times New Roman"/>
          <w:b/>
          <w:color w:val="000000"/>
          <w:sz w:val="18"/>
          <w:szCs w:val="18"/>
        </w:rPr>
        <w:t xml:space="preserve"> contributed to wins and of those variables which were most influential.  The second objective, </w:t>
      </w:r>
      <w:r w:rsidR="00384F8C">
        <w:rPr>
          <w:rFonts w:ascii="Times New Roman" w:hAnsi="Times New Roman"/>
          <w:b/>
          <w:color w:val="000000"/>
          <w:sz w:val="18"/>
          <w:szCs w:val="18"/>
        </w:rPr>
        <w:t xml:space="preserve">create a visual tool that provided Laker coaches with the ability to predict the teams chances at making it to the Western Conference playoffs. </w:t>
      </w:r>
    </w:p>
    <w:bookmarkEnd w:id="2"/>
    <w:p w14:paraId="43D4B477" w14:textId="77777777" w:rsidR="00E97402" w:rsidRDefault="00E97402">
      <w:pPr>
        <w:pStyle w:val="Heading1"/>
      </w:pPr>
      <w:r>
        <w:t>I</w:t>
      </w:r>
      <w:r>
        <w:rPr>
          <w:sz w:val="16"/>
          <w:szCs w:val="16"/>
        </w:rPr>
        <w:t>NTRODUCTION</w:t>
      </w:r>
    </w:p>
    <w:p w14:paraId="62E4A20C" w14:textId="7D54C746" w:rsidR="008A3C23" w:rsidRDefault="001A7A62" w:rsidP="001A7A62">
      <w:pPr>
        <w:pStyle w:val="Text"/>
        <w:keepNext/>
        <w:framePr w:dropCap="drop" w:lines="2" w:wrap="auto" w:vAnchor="text" w:hAnchor="text"/>
        <w:spacing w:line="480" w:lineRule="exact"/>
        <w:ind w:firstLine="0"/>
      </w:pPr>
      <w:r>
        <w:rPr>
          <w:smallCaps/>
          <w:position w:val="-3"/>
          <w:sz w:val="56"/>
          <w:szCs w:val="56"/>
        </w:rPr>
        <w:t>W</w:t>
      </w:r>
    </w:p>
    <w:p w14:paraId="6038A345" w14:textId="7B10B335" w:rsidR="00243B05" w:rsidRDefault="001A7A62">
      <w:pPr>
        <w:pStyle w:val="Text"/>
      </w:pPr>
      <w:r>
        <w:t xml:space="preserve">ins are the single most </w:t>
      </w:r>
      <w:ins w:id="3" w:author="Cory Nichols" w:date="2015-08-19T11:01:00Z">
        <w:r w:rsidR="008E154E">
          <w:t>important</w:t>
        </w:r>
      </w:ins>
      <w:del w:id="4" w:author="Cory Nichols" w:date="2015-08-19T11:01:00Z">
        <w:r w:rsidDel="008E154E">
          <w:delText>determining</w:delText>
        </w:r>
      </w:del>
      <w:r>
        <w:t xml:space="preserve"> factor t</w:t>
      </w:r>
      <w:r w:rsidR="00243B05">
        <w:t xml:space="preserve">hat </w:t>
      </w:r>
      <w:ins w:id="5" w:author="Cory Nichols" w:date="2015-08-19T11:09:00Z">
        <w:r w:rsidR="008C241B">
          <w:t>allow</w:t>
        </w:r>
      </w:ins>
      <w:del w:id="6" w:author="Cory Nichols" w:date="2015-08-19T11:09:00Z">
        <w:r w:rsidR="00243B05" w:rsidDel="008C241B">
          <w:delText>get</w:delText>
        </w:r>
      </w:del>
      <w:r w:rsidR="00243B05">
        <w:t xml:space="preserve"> a team </w:t>
      </w:r>
      <w:ins w:id="7" w:author="Cory Nichols" w:date="2015-08-19T11:09:00Z">
        <w:r w:rsidR="008C241B">
          <w:t xml:space="preserve">to participate in the NBA </w:t>
        </w:r>
      </w:ins>
      <w:del w:id="8" w:author="Cory Nichols" w:date="2015-08-19T11:09:00Z">
        <w:r w:rsidR="00243B05" w:rsidDel="008C241B">
          <w:delText xml:space="preserve">to the </w:delText>
        </w:r>
      </w:del>
      <w:r w:rsidR="00243B05">
        <w:t>playoffs. By evaluating team</w:t>
      </w:r>
      <w:ins w:id="9" w:author="Cory Nichols" w:date="2015-08-19T11:09:00Z">
        <w:r w:rsidR="008C241B">
          <w:t xml:space="preserve"> statistics</w:t>
        </w:r>
      </w:ins>
      <w:del w:id="10" w:author="Cory Nichols" w:date="2015-08-19T11:09:00Z">
        <w:r w:rsidR="00243B05" w:rsidDel="008C241B">
          <w:delText>s</w:delText>
        </w:r>
      </w:del>
      <w:r w:rsidR="00243B05">
        <w:t xml:space="preserve"> </w:t>
      </w:r>
      <w:ins w:id="11" w:author="Cory Nichols" w:date="2015-08-19T11:09:00Z">
        <w:r w:rsidR="008C241B">
          <w:t>in</w:t>
        </w:r>
      </w:ins>
      <w:del w:id="12" w:author="Cory Nichols" w:date="2015-08-19T11:09:00Z">
        <w:r w:rsidR="00243B05" w:rsidDel="008C241B">
          <w:delText>across</w:delText>
        </w:r>
      </w:del>
      <w:r w:rsidR="00243B05">
        <w:t xml:space="preserve"> the NBA</w:t>
      </w:r>
      <w:ins w:id="13" w:author="Cory Nichols" w:date="2015-08-19T11:09:00Z">
        <w:r w:rsidR="008C241B">
          <w:t xml:space="preserve"> for the previous four seasons</w:t>
        </w:r>
      </w:ins>
      <w:r w:rsidR="00243B05">
        <w:t xml:space="preserve">, </w:t>
      </w:r>
      <w:r w:rsidR="0019669A">
        <w:t>we set out to identify which s</w:t>
      </w:r>
      <w:ins w:id="14" w:author="Cory Nichols" w:date="2015-08-19T11:09:00Z">
        <w:r w:rsidR="008C241B">
          <w:t>tatistics</w:t>
        </w:r>
      </w:ins>
      <w:del w:id="15" w:author="Cory Nichols" w:date="2015-08-19T11:09:00Z">
        <w:r w:rsidR="0019669A" w:rsidDel="008C241B">
          <w:delText>trategic factors</w:delText>
        </w:r>
      </w:del>
      <w:r w:rsidR="0019669A">
        <w:t xml:space="preserve"> </w:t>
      </w:r>
      <w:del w:id="16" w:author="Cory Nichols" w:date="2015-08-19T11:10:00Z">
        <w:r w:rsidR="0019669A" w:rsidDel="008C241B">
          <w:delText xml:space="preserve">(2 point shots, 3 point shots, offensive rebounds, etc.) </w:delText>
        </w:r>
      </w:del>
      <w:r w:rsidR="0019669A">
        <w:t>contribute to wins</w:t>
      </w:r>
      <w:ins w:id="17" w:author="Cory Nichols" w:date="2015-08-19T11:10:00Z">
        <w:r w:rsidR="008C241B">
          <w:t>.</w:t>
        </w:r>
      </w:ins>
      <w:del w:id="18" w:author="Cory Nichols" w:date="2015-08-19T11:10:00Z">
        <w:r w:rsidR="0019669A" w:rsidDel="008C241B">
          <w:delText>?</w:delText>
        </w:r>
      </w:del>
      <w:r w:rsidR="0019669A">
        <w:t xml:space="preserve"> Secondly, of those strategic </w:t>
      </w:r>
      <w:ins w:id="19" w:author="Cory Nichols" w:date="2015-08-19T11:10:00Z">
        <w:r w:rsidR="008C241B">
          <w:t>statistics</w:t>
        </w:r>
      </w:ins>
      <w:del w:id="20" w:author="Cory Nichols" w:date="2015-08-19T11:10:00Z">
        <w:r w:rsidR="0019669A" w:rsidDel="008C241B">
          <w:delText>factors</w:delText>
        </w:r>
      </w:del>
      <w:r w:rsidR="0019669A">
        <w:t xml:space="preserve">, which were the most influential? Thirdly, what type of utility or tool could be provided to coaches to assist with managing </w:t>
      </w:r>
      <w:del w:id="21" w:author="Cory Nichols" w:date="2015-08-19T11:12:00Z">
        <w:r w:rsidR="0019669A" w:rsidDel="008C241B">
          <w:delText xml:space="preserve">playoff </w:delText>
        </w:r>
      </w:del>
      <w:ins w:id="22" w:author="Cory Nichols" w:date="2015-08-19T11:12:00Z">
        <w:r w:rsidR="008C241B">
          <w:t xml:space="preserve">team </w:t>
        </w:r>
      </w:ins>
      <w:r w:rsidR="0019669A">
        <w:t>progress</w:t>
      </w:r>
      <w:ins w:id="23" w:author="Cory Nichols" w:date="2015-08-19T11:12:00Z">
        <w:r w:rsidR="008C241B">
          <w:t>;</w:t>
        </w:r>
      </w:ins>
      <w:del w:id="24" w:author="Cory Nichols" w:date="2015-08-19T11:12:00Z">
        <w:r w:rsidR="0019669A" w:rsidDel="008C241B">
          <w:delText>,</w:delText>
        </w:r>
      </w:del>
      <w:r w:rsidR="0019669A">
        <w:t xml:space="preserve"> or more importantly</w:t>
      </w:r>
      <w:ins w:id="25" w:author="Cory Nichols" w:date="2015-08-19T11:12:00Z">
        <w:r w:rsidR="008C241B">
          <w:t>,</w:t>
        </w:r>
      </w:ins>
      <w:r w:rsidR="0019669A">
        <w:t xml:space="preserve"> equip coaches with information to evaluate incoming free agents in the upcoming season?</w:t>
      </w:r>
    </w:p>
    <w:p w14:paraId="5E73D67A" w14:textId="041FF70E" w:rsidR="00243B05" w:rsidRDefault="000C1F30" w:rsidP="00603350">
      <w:pPr>
        <w:pStyle w:val="Text"/>
      </w:pPr>
      <w:r>
        <w:t>The major deliverable for this project is our online prediction tool that takes into account</w:t>
      </w:r>
      <w:del w:id="26" w:author="Adam Soto" w:date="2015-08-19T09:38:00Z">
        <w:r w:rsidDel="004C0768">
          <w:delText>,</w:delText>
        </w:r>
      </w:del>
      <w:r>
        <w:t xml:space="preserve"> the most influential factors leading to </w:t>
      </w:r>
      <w:ins w:id="27" w:author="Cory Nichols" w:date="2015-08-19T11:13:00Z">
        <w:r w:rsidR="008C241B">
          <w:t>the Los Angeles Lakers’ wins total</w:t>
        </w:r>
      </w:ins>
      <w:del w:id="28" w:author="Cory Nichols" w:date="2015-08-19T11:13:00Z">
        <w:r w:rsidDel="008C241B">
          <w:delText>a teams wins</w:delText>
        </w:r>
      </w:del>
      <w:r>
        <w:t xml:space="preserve"> and a flexible prediction model that the </w:t>
      </w:r>
      <w:ins w:id="29" w:author="Cory Nichols" w:date="2015-08-19T11:13:00Z">
        <w:r w:rsidR="008C241B">
          <w:t>management</w:t>
        </w:r>
      </w:ins>
      <w:del w:id="30" w:author="Cory Nichols" w:date="2015-08-19T11:13:00Z">
        <w:r w:rsidDel="008C241B">
          <w:delText>LA coaches</w:delText>
        </w:r>
      </w:del>
      <w:r>
        <w:t xml:space="preserve"> can use to boost the Lakers chances at making it to the Western Conference playoffs. </w:t>
      </w:r>
    </w:p>
    <w:p w14:paraId="009BC765" w14:textId="731B0DA4" w:rsidR="00BF0C69" w:rsidRDefault="000C1F30" w:rsidP="00167F96">
      <w:pPr>
        <w:pStyle w:val="Text"/>
      </w:pPr>
      <w:r>
        <w:t xml:space="preserve">Section 2 describes the methodology used to obtain the NBA data for the regression analysis and the database infrastructure setup. Section 3 describes the regression analysis methodology and findings. Section 4 describes the integration and effort to visualize the regression findings on the web platform and Section 5 discusses future work. </w:t>
      </w:r>
    </w:p>
    <w:p w14:paraId="733D3159" w14:textId="64C9500E" w:rsidR="00E97B99" w:rsidRDefault="000C1F30" w:rsidP="00E97B99">
      <w:pPr>
        <w:pStyle w:val="Heading1"/>
      </w:pPr>
      <w:r>
        <w:t>Data Gathering</w:t>
      </w:r>
      <w:r w:rsidR="00C8080F">
        <w:t xml:space="preserve"> and Database Creation</w:t>
      </w:r>
    </w:p>
    <w:p w14:paraId="0D9B245D" w14:textId="4FADDAB1" w:rsidR="00E97B99" w:rsidRDefault="00146346" w:rsidP="00E97B99">
      <w:pPr>
        <w:pStyle w:val="Text"/>
      </w:pPr>
      <w:r>
        <w:t xml:space="preserve">In order to </w:t>
      </w:r>
      <w:ins w:id="31" w:author="Cory Nichols" w:date="2015-08-19T11:14:00Z">
        <w:r w:rsidR="00700939">
          <w:t xml:space="preserve">perform analysis and </w:t>
        </w:r>
      </w:ins>
      <w:r>
        <w:t>identify the significant variables that contribute to</w:t>
      </w:r>
      <w:ins w:id="32" w:author="Cory Nichols" w:date="2015-08-19T11:13:00Z">
        <w:r w:rsidR="008C241B">
          <w:t xml:space="preserve"> team </w:t>
        </w:r>
      </w:ins>
      <w:del w:id="33" w:author="Cory Nichols" w:date="2015-08-19T11:13:00Z">
        <w:r w:rsidDel="008C241B">
          <w:delText xml:space="preserve"> a teams winning </w:delText>
        </w:r>
      </w:del>
      <w:r>
        <w:t>success, a compreh</w:t>
      </w:r>
      <w:r w:rsidR="00C8080F">
        <w:t xml:space="preserve">ensive data set was necessary. </w:t>
      </w:r>
      <w:r>
        <w:t>Sportradar</w:t>
      </w:r>
      <w:r w:rsidR="00C8080F">
        <w:t>us</w:t>
      </w:r>
      <w:r w:rsidRPr="00146346">
        <w:rPr>
          <w:vertAlign w:val="superscript"/>
        </w:rPr>
        <w:t>1</w:t>
      </w:r>
      <w:r w:rsidR="00E97B99">
        <w:t xml:space="preserve"> </w:t>
      </w:r>
      <w:r>
        <w:t>provided over thirteen (13) different type of data extracts</w:t>
      </w:r>
      <w:ins w:id="34" w:author="Cory Nichols" w:date="2015-08-19T11:14:00Z">
        <w:r w:rsidR="00700939">
          <w:t xml:space="preserve"> of NBA statistics</w:t>
        </w:r>
      </w:ins>
      <w:r>
        <w:t xml:space="preserve">, however only three (3) extracts met the needs of our research.  </w:t>
      </w:r>
    </w:p>
    <w:p w14:paraId="13CEBA90" w14:textId="29E4DA1B" w:rsidR="00E97B99" w:rsidRDefault="001569E5" w:rsidP="00E97B99">
      <w:pPr>
        <w:pStyle w:val="Heading2"/>
      </w:pPr>
      <w:r>
        <w:t>Sportradar</w:t>
      </w:r>
      <w:ins w:id="35" w:author="Cory Nichols" w:date="2015-08-19T19:03:00Z">
        <w:r w:rsidR="00B051FE">
          <w:t>US</w:t>
        </w:r>
      </w:ins>
      <w:del w:id="36" w:author="Cory Nichols" w:date="2015-08-19T19:03:00Z">
        <w:r w:rsidR="00C8080F" w:rsidDel="00B051FE">
          <w:delText>us</w:delText>
        </w:r>
      </w:del>
    </w:p>
    <w:p w14:paraId="7E1912D8" w14:textId="3F5EEAB6" w:rsidR="00167F96" w:rsidRDefault="00C8080F" w:rsidP="00805DF4">
      <w:pPr>
        <w:pStyle w:val="Text"/>
      </w:pPr>
      <w:r>
        <w:t>Sportra</w:t>
      </w:r>
      <w:r w:rsidR="00177DB1">
        <w:t xml:space="preserve">darus externalizes a </w:t>
      </w:r>
      <w:ins w:id="37" w:author="Cory Nichols" w:date="2015-08-19T11:14:00Z">
        <w:r w:rsidR="000A60B3">
          <w:t>REST</w:t>
        </w:r>
      </w:ins>
      <w:del w:id="38" w:author="Cory Nichols" w:date="2015-08-19T11:14:00Z">
        <w:r w:rsidR="00177DB1" w:rsidDel="000A60B3">
          <w:delText>rest</w:delText>
        </w:r>
      </w:del>
      <w:r w:rsidR="00177DB1">
        <w:t>ful API</w:t>
      </w:r>
      <w:r>
        <w:t xml:space="preserve"> that provide</w:t>
      </w:r>
      <w:r w:rsidR="00177DB1">
        <w:t>s</w:t>
      </w:r>
      <w:r>
        <w:t xml:space="preserve"> access to data</w:t>
      </w:r>
      <w:r w:rsidR="00DB5C78">
        <w:t xml:space="preserve"> extracts</w:t>
      </w:r>
      <w:r>
        <w:t xml:space="preserve"> in a </w:t>
      </w:r>
      <w:del w:id="39" w:author="Adam Soto" w:date="2015-08-19T08:04:00Z">
        <w:r w:rsidDel="00264174">
          <w:delText>json</w:delText>
        </w:r>
      </w:del>
      <w:ins w:id="40" w:author="Adam Soto" w:date="2015-08-19T08:04:00Z">
        <w:r w:rsidR="00264174">
          <w:t>JSON</w:t>
        </w:r>
      </w:ins>
      <w:r>
        <w:t xml:space="preserve"> format.  Utilizing </w:t>
      </w:r>
      <w:ins w:id="41" w:author="Adam Soto" w:date="2015-08-19T09:49:00Z">
        <w:r w:rsidR="00F1609B">
          <w:t>P</w:t>
        </w:r>
      </w:ins>
      <w:del w:id="42" w:author="Adam Soto" w:date="2015-08-19T09:49:00Z">
        <w:r w:rsidDel="00F1609B">
          <w:delText>p</w:delText>
        </w:r>
      </w:del>
      <w:r>
        <w:t>ython</w:t>
      </w:r>
      <w:ins w:id="43" w:author="Adam Soto" w:date="2015-08-19T09:49:00Z">
        <w:r w:rsidR="00F1609B">
          <w:t xml:space="preserve"> and Pandas</w:t>
        </w:r>
      </w:ins>
      <w:r>
        <w:t xml:space="preserve">, </w:t>
      </w:r>
      <w:ins w:id="44" w:author="Adam Soto" w:date="2015-08-19T08:18:00Z">
        <w:r w:rsidR="0084453F">
          <w:t xml:space="preserve">we </w:t>
        </w:r>
        <w:del w:id="45" w:author="Adam Soto" w:date="2015-08-19T09:47:00Z">
          <w:r w:rsidR="0084453F" w:rsidDel="0041021A">
            <w:delText xml:space="preserve">extracted </w:delText>
          </w:r>
        </w:del>
      </w:ins>
      <w:ins w:id="46" w:author="Adam Soto" w:date="2015-08-19T09:47:00Z">
        <w:r w:rsidR="0041021A">
          <w:t xml:space="preserve">were able to </w:t>
        </w:r>
      </w:ins>
      <w:ins w:id="47" w:author="Adam Soto" w:date="2015-08-19T09:48:00Z">
        <w:r w:rsidR="00F1609B">
          <w:t xml:space="preserve">use three (3) </w:t>
        </w:r>
      </w:ins>
      <w:r>
        <w:t xml:space="preserve">data </w:t>
      </w:r>
      <w:ins w:id="48" w:author="Adam Soto" w:date="2015-08-19T09:49:00Z">
        <w:r w:rsidR="00F1609B">
          <w:t xml:space="preserve">extracts </w:t>
        </w:r>
      </w:ins>
      <w:ins w:id="49" w:author="Cory Nichols" w:date="2015-08-19T11:15:00Z">
        <w:r w:rsidR="000A60B3">
          <w:t>consisting of</w:t>
        </w:r>
      </w:ins>
      <w:del w:id="50" w:author="Cory Nichols" w:date="2015-08-19T11:15:00Z">
        <w:r w:rsidDel="000A60B3">
          <w:delText>represent</w:delText>
        </w:r>
      </w:del>
      <w:del w:id="51" w:author="Cory Nichols" w:date="2015-08-19T11:14:00Z">
        <w:r w:rsidDel="000A60B3">
          <w:delText>ing</w:delText>
        </w:r>
      </w:del>
      <w:r>
        <w:t xml:space="preserve"> </w:t>
      </w:r>
      <w:ins w:id="52" w:author="Cory Nichols" w:date="2015-08-19T11:15:00Z">
        <w:r w:rsidR="000A60B3">
          <w:t>team</w:t>
        </w:r>
      </w:ins>
      <w:del w:id="53" w:author="Cory Nichols" w:date="2015-08-19T11:15:00Z">
        <w:r w:rsidDel="000A60B3">
          <w:delText>League</w:delText>
        </w:r>
      </w:del>
      <w:r>
        <w:t xml:space="preserve"> </w:t>
      </w:r>
      <w:ins w:id="54" w:author="Cory Nichols" w:date="2015-08-19T11:15:00Z">
        <w:r w:rsidR="000A60B3">
          <w:t>i</w:t>
        </w:r>
      </w:ins>
      <w:del w:id="55" w:author="Cory Nichols" w:date="2015-08-19T11:15:00Z">
        <w:r w:rsidDel="000A60B3">
          <w:delText>I</w:delText>
        </w:r>
      </w:del>
      <w:r>
        <w:t xml:space="preserve">nformation, </w:t>
      </w:r>
      <w:ins w:id="56" w:author="Cory Nichols" w:date="2015-08-19T11:15:00Z">
        <w:r w:rsidR="000A60B3">
          <w:t>s</w:t>
        </w:r>
      </w:ins>
      <w:del w:id="57" w:author="Cory Nichols" w:date="2015-08-19T11:15:00Z">
        <w:r w:rsidDel="000A60B3">
          <w:delText>S</w:delText>
        </w:r>
      </w:del>
      <w:r>
        <w:t xml:space="preserve">eason </w:t>
      </w:r>
      <w:ins w:id="58" w:author="Cory Nichols" w:date="2015-08-19T11:15:00Z">
        <w:r w:rsidR="000A60B3">
          <w:t>s</w:t>
        </w:r>
      </w:ins>
      <w:del w:id="59" w:author="Cory Nichols" w:date="2015-08-19T11:15:00Z">
        <w:r w:rsidDel="000A60B3">
          <w:delText>S</w:delText>
        </w:r>
      </w:del>
      <w:r>
        <w:t xml:space="preserve">tatistics, and </w:t>
      </w:r>
      <w:ins w:id="60" w:author="Cory Nichols" w:date="2015-08-19T11:15:00Z">
        <w:r w:rsidR="000A60B3">
          <w:t>s</w:t>
        </w:r>
      </w:ins>
      <w:del w:id="61" w:author="Cory Nichols" w:date="2015-08-19T11:15:00Z">
        <w:r w:rsidDel="000A60B3">
          <w:delText>S</w:delText>
        </w:r>
      </w:del>
      <w:r>
        <w:t xml:space="preserve">tandings </w:t>
      </w:r>
      <w:ins w:id="62" w:author="Cory Nichols" w:date="2015-08-19T11:15:00Z">
        <w:r w:rsidR="000A60B3">
          <w:t>i</w:t>
        </w:r>
      </w:ins>
      <w:del w:id="63" w:author="Cory Nichols" w:date="2015-08-19T11:15:00Z">
        <w:r w:rsidDel="000A60B3">
          <w:delText>I</w:delText>
        </w:r>
      </w:del>
      <w:r>
        <w:t>nformation</w:t>
      </w:r>
      <w:del w:id="64" w:author="Adam Soto" w:date="2015-08-19T08:18:00Z">
        <w:r w:rsidR="00177DB1" w:rsidDel="0084453F">
          <w:delText xml:space="preserve"> was extracted</w:delText>
        </w:r>
      </w:del>
      <w:ins w:id="65" w:author="Cory Nichols" w:date="2015-08-19T11:15:00Z">
        <w:r w:rsidR="000A60B3">
          <w:t>.</w:t>
        </w:r>
      </w:ins>
      <w:del w:id="66" w:author="Cory Nichols" w:date="2015-08-19T11:15:00Z">
        <w:r w:rsidR="00177DB1" w:rsidDel="000A60B3">
          <w:delText xml:space="preserve">. </w:delText>
        </w:r>
      </w:del>
      <w:r w:rsidR="00177DB1">
        <w:t xml:space="preserve"> However, this was not without it’s challenges.</w:t>
      </w:r>
      <w:ins w:id="67" w:author="Adam Soto" w:date="2015-08-19T08:20:00Z">
        <w:r w:rsidR="0084453F">
          <w:t xml:space="preserve"> </w:t>
        </w:r>
      </w:ins>
      <w:del w:id="68" w:author="Adam Soto" w:date="2015-08-19T08:20:00Z">
        <w:r w:rsidR="00177DB1" w:rsidDel="0084453F">
          <w:delText xml:space="preserve">  </w:delText>
        </w:r>
      </w:del>
      <w:r w:rsidR="00177DB1">
        <w:t xml:space="preserve">Each of the extracts contained far more </w:t>
      </w:r>
      <w:ins w:id="69" w:author="Adam Soto" w:date="2015-08-19T09:52:00Z">
        <w:r w:rsidR="00F1609B">
          <w:t xml:space="preserve">statistical </w:t>
        </w:r>
      </w:ins>
      <w:r w:rsidR="00177DB1">
        <w:t xml:space="preserve">information than was necessary to perform our </w:t>
      </w:r>
      <w:del w:id="70" w:author="Adam Soto" w:date="2015-08-19T09:52:00Z">
        <w:r w:rsidR="00177DB1" w:rsidDel="00F1609B">
          <w:delText>analysi</w:delText>
        </w:r>
      </w:del>
      <w:ins w:id="71" w:author="Adam Soto" w:date="2015-08-19T09:52:00Z">
        <w:r w:rsidR="00F1609B">
          <w:t>analysis</w:t>
        </w:r>
      </w:ins>
      <w:ins w:id="72" w:author="Adam Soto" w:date="2015-08-19T09:53:00Z">
        <w:r w:rsidR="00F1609B">
          <w:t>. Also, each of the extracts has its own structure in the JSON file which made parsing</w:t>
        </w:r>
      </w:ins>
      <w:ins w:id="73" w:author="Adam Soto" w:date="2015-08-19T09:56:00Z">
        <w:r w:rsidR="00F1609B">
          <w:t xml:space="preserve"> </w:t>
        </w:r>
      </w:ins>
      <w:ins w:id="74" w:author="Adam Soto" w:date="2015-08-19T09:53:00Z">
        <w:r w:rsidR="00F1609B">
          <w:t>through this</w:t>
        </w:r>
      </w:ins>
      <w:ins w:id="75" w:author="Adam Soto" w:date="2015-08-19T09:56:00Z">
        <w:r w:rsidR="00F1609B">
          <w:t xml:space="preserve"> data challenging.</w:t>
        </w:r>
      </w:ins>
      <w:ins w:id="76" w:author="Adam Soto" w:date="2015-08-19T09:53:00Z">
        <w:r w:rsidR="00F1609B">
          <w:t xml:space="preserve"> </w:t>
        </w:r>
      </w:ins>
      <w:del w:id="77" w:author="Adam Soto" w:date="2015-08-19T09:52:00Z">
        <w:r w:rsidR="00177DB1" w:rsidDel="00F1609B">
          <w:delText>s</w:delText>
        </w:r>
      </w:del>
      <w:ins w:id="78" w:author="Adam Soto" w:date="2015-08-19T08:20:00Z">
        <w:del w:id="79" w:author="Adam Soto" w:date="2015-08-19T09:52:00Z">
          <w:r w:rsidR="0084453F" w:rsidDel="00F1609B">
            <w:delText xml:space="preserve"> and had their own specific JSON structure</w:delText>
          </w:r>
        </w:del>
      </w:ins>
      <w:r w:rsidR="00177DB1">
        <w:t>.  A significant amount of work went into determining which data elements were necessary</w:t>
      </w:r>
      <w:ins w:id="80" w:author="Adam Soto" w:date="2015-08-19T08:57:00Z">
        <w:r w:rsidR="00E46DBF">
          <w:t xml:space="preserve"> and how to retrieve them,</w:t>
        </w:r>
      </w:ins>
      <w:r w:rsidR="00177DB1">
        <w:t xml:space="preserve"> so that only the necessary elements were consumed. </w:t>
      </w:r>
      <w:ins w:id="81" w:author="Adam Soto" w:date="2015-08-19T08:21:00Z">
        <w:r w:rsidR="0084453F">
          <w:t>For example, some of the data we needed for our analysis was located in</w:t>
        </w:r>
        <w:del w:id="82" w:author="Adam Soto" w:date="2015-08-19T08:58:00Z">
          <w:r w:rsidR="0084453F" w:rsidDel="00E46DBF">
            <w:delText xml:space="preserve"> the</w:delText>
          </w:r>
        </w:del>
        <w:r w:rsidR="0084453F">
          <w:t xml:space="preserve"> nested struc</w:t>
        </w:r>
      </w:ins>
      <w:ins w:id="83" w:author="Adam Soto" w:date="2015-08-19T08:58:00Z">
        <w:r w:rsidR="00E46DBF">
          <w:t xml:space="preserve">tures with in the JSON file. </w:t>
        </w:r>
      </w:ins>
      <w:ins w:id="84" w:author="Adam Soto" w:date="2015-08-19T08:59:00Z">
        <w:r w:rsidR="00E46DBF">
          <w:t xml:space="preserve">After studying and understanding the format we were receiving our data, we were able to write a python function to retrieve the data we needed. </w:t>
        </w:r>
      </w:ins>
      <w:ins w:id="85" w:author="Adam Soto" w:date="2015-08-19T08:21:00Z">
        <w:del w:id="86" w:author="Adam Soto" w:date="2015-08-19T08:58:00Z">
          <w:r w:rsidR="0084453F" w:rsidDel="00E46DBF">
            <w:delText>red</w:delText>
          </w:r>
        </w:del>
      </w:ins>
    </w:p>
    <w:p w14:paraId="22F4F350" w14:textId="3C817FC7" w:rsidR="00167F96" w:rsidRDefault="00DB5C78" w:rsidP="00167F96">
      <w:pPr>
        <w:pStyle w:val="Heading2"/>
      </w:pPr>
      <w:r>
        <w:t>Data Framework</w:t>
      </w:r>
      <w:r w:rsidR="00A91EF4">
        <w:t xml:space="preserve"> Creation</w:t>
      </w:r>
    </w:p>
    <w:p w14:paraId="12CA833A" w14:textId="16EE33F6" w:rsidR="00167F96" w:rsidRDefault="00177DB1" w:rsidP="00E97B99">
      <w:pPr>
        <w:pStyle w:val="Text"/>
      </w:pPr>
      <w:r>
        <w:t xml:space="preserve">Once </w:t>
      </w:r>
      <w:del w:id="87" w:author="Adam Soto" w:date="2015-08-18T21:04:00Z">
        <w:r w:rsidDel="00F02D83">
          <w:delText>evaluation of the three independent data extracts w</w:delText>
        </w:r>
      </w:del>
      <w:ins w:id="88" w:author="Adam Soto" w:date="2015-08-18T21:04:00Z">
        <w:r w:rsidR="00F02D83">
          <w:t>evaluations of the three independent data extracts were</w:t>
        </w:r>
      </w:ins>
      <w:del w:id="89" w:author="Adam Soto" w:date="2015-08-18T21:04:00Z">
        <w:r w:rsidDel="00F02D83">
          <w:delText>as</w:delText>
        </w:r>
      </w:del>
      <w:r>
        <w:t xml:space="preserve"> performed</w:t>
      </w:r>
      <w:ins w:id="90" w:author="Adam Soto" w:date="2015-08-18T21:04:00Z">
        <w:r w:rsidR="00F02D83">
          <w:t xml:space="preserve">, </w:t>
        </w:r>
      </w:ins>
      <w:del w:id="91" w:author="Adam Soto" w:date="2015-08-18T21:04:00Z">
        <w:r w:rsidDel="00F02D83">
          <w:delText xml:space="preserve"> </w:delText>
        </w:r>
      </w:del>
      <w:r w:rsidR="00F54868">
        <w:t>we moved onto setting up the MySQL environment and identifying the relative mapping of the SQL tables. A</w:t>
      </w:r>
      <w:r>
        <w:t xml:space="preserve"> secondary challenge was</w:t>
      </w:r>
      <w:del w:id="92" w:author="Cory Nichols" w:date="2015-08-19T19:04:00Z">
        <w:r w:rsidDel="00B051FE">
          <w:delText xml:space="preserve"> the</w:delText>
        </w:r>
      </w:del>
      <w:r>
        <w:t xml:space="preserve"> determining how to </w:t>
      </w:r>
      <w:ins w:id="93" w:author="Cory Nichols" w:date="2015-08-19T19:04:00Z">
        <w:r w:rsidR="00B051FE">
          <w:t>parse multiple, large JSON files</w:t>
        </w:r>
      </w:ins>
      <w:del w:id="94" w:author="Cory Nichols" w:date="2015-08-19T19:04:00Z">
        <w:r w:rsidDel="00B051FE">
          <w:delText>structure the data framework</w:delText>
        </w:r>
      </w:del>
      <w:ins w:id="95" w:author="Cory Nichols" w:date="2015-08-19T19:04:00Z">
        <w:r w:rsidR="00B051FE">
          <w:t>.</w:t>
        </w:r>
      </w:ins>
      <w:del w:id="96" w:author="Cory Nichols" w:date="2015-08-19T19:04:00Z">
        <w:r w:rsidDel="00B051FE">
          <w:delText>.</w:delText>
        </w:r>
      </w:del>
      <w:r>
        <w:t xml:space="preserve"> </w:t>
      </w:r>
      <w:del w:id="97" w:author="Cory Nichols" w:date="2015-08-19T19:04:00Z">
        <w:r w:rsidDel="00B051FE">
          <w:delText xml:space="preserve"> </w:delText>
        </w:r>
      </w:del>
      <w:r>
        <w:t xml:space="preserve">Each </w:t>
      </w:r>
      <w:del w:id="98" w:author="Adam Soto" w:date="2015-08-19T08:04:00Z">
        <w:r w:rsidDel="00264174">
          <w:delText>json</w:delText>
        </w:r>
      </w:del>
      <w:ins w:id="99" w:author="Adam Soto" w:date="2015-08-19T08:04:00Z">
        <w:r w:rsidR="00264174">
          <w:t>JSON</w:t>
        </w:r>
      </w:ins>
      <w:r>
        <w:t xml:space="preserve"> file required an iteration of evaluating </w:t>
      </w:r>
      <w:ins w:id="100" w:author="Cory Nichols" w:date="2015-08-19T19:04:00Z">
        <w:r w:rsidR="00B051FE">
          <w:t>schema</w:t>
        </w:r>
      </w:ins>
      <w:del w:id="101" w:author="Cory Nichols" w:date="2015-08-19T19:04:00Z">
        <w:r w:rsidDel="00B051FE">
          <w:delText>data structure</w:delText>
        </w:r>
      </w:del>
      <w:ins w:id="102" w:author="Cory Nichols" w:date="2015-08-19T19:05:00Z">
        <w:r w:rsidR="00B051FE">
          <w:t>, python indexing</w:t>
        </w:r>
      </w:ins>
      <w:del w:id="103" w:author="Cory Nichols" w:date="2015-08-19T19:05:00Z">
        <w:r w:rsidDel="00B051FE">
          <w:delText xml:space="preserve"> and separate coding</w:delText>
        </w:r>
      </w:del>
      <w:r>
        <w:t xml:space="preserve"> </w:t>
      </w:r>
      <w:r w:rsidR="00F54868">
        <w:t xml:space="preserve">and </w:t>
      </w:r>
      <w:ins w:id="104" w:author="Cory Nichols" w:date="2015-08-19T19:05:00Z">
        <w:r w:rsidR="00B051FE">
          <w:t xml:space="preserve">relational attributes </w:t>
        </w:r>
      </w:ins>
      <w:r w:rsidR="00F54868">
        <w:t>mapping</w:t>
      </w:r>
      <w:ins w:id="105" w:author="Cory Nichols" w:date="2015-08-19T19:05:00Z">
        <w:r w:rsidR="00B051FE">
          <w:t>. Once accomplished,</w:t>
        </w:r>
      </w:ins>
      <w:del w:id="106" w:author="Cory Nichols" w:date="2015-08-19T19:05:00Z">
        <w:r w:rsidR="00F54868" w:rsidDel="00B051FE">
          <w:delText xml:space="preserve"> references so</w:delText>
        </w:r>
        <w:r w:rsidDel="00B051FE">
          <w:delText xml:space="preserve"> that</w:delText>
        </w:r>
      </w:del>
      <w:r>
        <w:t xml:space="preserve"> each </w:t>
      </w:r>
      <w:del w:id="107" w:author="Adam Soto" w:date="2015-08-19T08:04:00Z">
        <w:r w:rsidDel="00264174">
          <w:delText>json</w:delText>
        </w:r>
      </w:del>
      <w:ins w:id="108" w:author="Adam Soto" w:date="2015-08-19T08:04:00Z">
        <w:r w:rsidR="00264174">
          <w:t>JSON</w:t>
        </w:r>
      </w:ins>
      <w:r>
        <w:t xml:space="preserve"> file </w:t>
      </w:r>
      <w:r w:rsidR="00F54868">
        <w:t xml:space="preserve">could be </w:t>
      </w:r>
      <w:r>
        <w:t>consumed and translated</w:t>
      </w:r>
      <w:r w:rsidR="00F54868">
        <w:t xml:space="preserve"> into the respective SQL table</w:t>
      </w:r>
      <w:r>
        <w:t>.</w:t>
      </w:r>
      <w:r w:rsidR="00805DF4">
        <w:t xml:space="preserve"> An overview of the data flow is provided in Fig 1. Corresponding to the Sportradarus and NBA DB swimlanes.</w:t>
      </w:r>
    </w:p>
    <w:p w14:paraId="4EC40E4D" w14:textId="2E1C8AEB" w:rsidR="00F54868" w:rsidRDefault="00F54868" w:rsidP="00F54868">
      <w:pPr>
        <w:pStyle w:val="Heading2"/>
      </w:pPr>
      <w:r>
        <w:t>Python</w:t>
      </w:r>
      <w:r w:rsidR="00DB5C78">
        <w:t xml:space="preserve"> and NBA Database Creation</w:t>
      </w:r>
    </w:p>
    <w:p w14:paraId="24A4C20E" w14:textId="77777777" w:rsidR="00450172" w:rsidRDefault="00F54868" w:rsidP="00F54868">
      <w:pPr>
        <w:pStyle w:val="Text"/>
      </w:pPr>
      <w:r>
        <w:t xml:space="preserve">In order to orchestrate the integration of the API calls and the creation of the MySQL database and respective tables, Python was used.  </w:t>
      </w:r>
    </w:p>
    <w:p w14:paraId="4B353EE5" w14:textId="250BC25E" w:rsidR="00450172" w:rsidRDefault="008C06E0" w:rsidP="00450172">
      <w:pPr>
        <w:pStyle w:val="Text"/>
        <w:rPr>
          <w:ins w:id="109" w:author="Cory Nichols" w:date="2015-08-19T19:06:00Z"/>
        </w:rPr>
      </w:pPr>
      <w:ins w:id="110" w:author="Adam Soto" w:date="2015-08-19T09:11:00Z">
        <w:r>
          <w:t xml:space="preserve">By utilizing </w:t>
        </w:r>
      </w:ins>
      <w:del w:id="111" w:author="Adam Soto" w:date="2015-08-19T09:11:00Z">
        <w:r w:rsidR="00450172" w:rsidRPr="00450172" w:rsidDel="008C06E0">
          <w:delText>Using</w:delText>
        </w:r>
      </w:del>
      <w:r w:rsidR="00450172" w:rsidRPr="00450172">
        <w:t xml:space="preserve"> the Pandas</w:t>
      </w:r>
      <w:del w:id="112" w:author="Cory Nichols" w:date="2015-08-19T11:26:00Z">
        <w:r w:rsidR="00450172" w:rsidRPr="00450172" w:rsidDel="005E543E">
          <w:delText xml:space="preserve"> </w:delText>
        </w:r>
      </w:del>
      <w:ins w:id="113" w:author="Adam Soto" w:date="2015-08-19T09:18:00Z">
        <w:del w:id="114" w:author="Cory Nichols" w:date="2015-08-19T11:26:00Z">
          <w:r w:rsidDel="005E543E">
            <w:delText>Statistical</w:delText>
          </w:r>
        </w:del>
        <w:r>
          <w:t xml:space="preserve"> </w:t>
        </w:r>
      </w:ins>
      <w:r w:rsidR="00450172" w:rsidRPr="00450172">
        <w:t>Library for Python, we were able to:</w:t>
      </w:r>
      <w:r w:rsidR="00450172">
        <w:t xml:space="preserve"> r</w:t>
      </w:r>
      <w:r w:rsidR="00450172" w:rsidRPr="00450172">
        <w:t>etrieve the NBA Statistics</w:t>
      </w:r>
      <w:ins w:id="115" w:author="Adam Soto" w:date="2015-08-19T08:15:00Z">
        <w:r w:rsidR="00FE207E">
          <w:t xml:space="preserve"> in JSON</w:t>
        </w:r>
      </w:ins>
      <w:r w:rsidR="00450172" w:rsidRPr="00450172">
        <w:t xml:space="preserve"> from the</w:t>
      </w:r>
      <w:ins w:id="116" w:author="Adam Soto" w:date="2015-08-19T08:14:00Z">
        <w:r w:rsidR="00FE207E">
          <w:t xml:space="preserve"> SportRadar</w:t>
        </w:r>
      </w:ins>
      <w:r w:rsidR="00450172" w:rsidRPr="00450172">
        <w:t xml:space="preserve"> API</w:t>
      </w:r>
      <w:r w:rsidR="00450172">
        <w:t xml:space="preserve">, </w:t>
      </w:r>
      <w:del w:id="117" w:author="Adam Soto" w:date="2015-08-19T08:15:00Z">
        <w:r w:rsidR="00450172" w:rsidDel="00FE207E">
          <w:delText>f</w:delText>
        </w:r>
        <w:r w:rsidR="00450172" w:rsidRPr="00450172" w:rsidDel="00FE207E">
          <w:delText xml:space="preserve">ormat </w:delText>
        </w:r>
      </w:del>
      <w:ins w:id="118" w:author="Adam Soto" w:date="2015-08-19T08:15:00Z">
        <w:r w:rsidR="00FE207E">
          <w:t>extract</w:t>
        </w:r>
      </w:ins>
      <w:ins w:id="119" w:author="Adam Soto" w:date="2015-08-19T09:11:00Z">
        <w:r>
          <w:t xml:space="preserve"> and format</w:t>
        </w:r>
      </w:ins>
      <w:ins w:id="120" w:author="Adam Soto" w:date="2015-08-19T08:15:00Z">
        <w:r w:rsidR="00FE207E" w:rsidRPr="00450172">
          <w:t xml:space="preserve"> </w:t>
        </w:r>
      </w:ins>
      <w:r w:rsidR="00450172" w:rsidRPr="00450172">
        <w:t xml:space="preserve">the data </w:t>
      </w:r>
      <w:ins w:id="121" w:author="Adam Soto" w:date="2015-08-19T08:15:00Z">
        <w:r w:rsidR="00FE207E">
          <w:t>from the</w:t>
        </w:r>
      </w:ins>
      <w:del w:id="122" w:author="Adam Soto" w:date="2015-08-19T08:15:00Z">
        <w:r w:rsidR="00450172" w:rsidRPr="00450172" w:rsidDel="00FE207E">
          <w:delText>in</w:delText>
        </w:r>
      </w:del>
      <w:r w:rsidR="00450172" w:rsidRPr="00450172">
        <w:t xml:space="preserve"> </w:t>
      </w:r>
      <w:del w:id="123" w:author="Adam Soto" w:date="2015-08-19T08:04:00Z">
        <w:r w:rsidR="00450172" w:rsidRPr="00450172" w:rsidDel="00264174">
          <w:delText>Json</w:delText>
        </w:r>
      </w:del>
      <w:ins w:id="124" w:author="Adam Soto" w:date="2015-08-19T08:04:00Z">
        <w:r w:rsidR="00264174">
          <w:t>JSON</w:t>
        </w:r>
      </w:ins>
      <w:ins w:id="125" w:author="Adam Soto" w:date="2015-08-19T08:15:00Z">
        <w:r w:rsidR="00FE207E">
          <w:t xml:space="preserve"> structure</w:t>
        </w:r>
      </w:ins>
      <w:r w:rsidR="00450172">
        <w:t>, b</w:t>
      </w:r>
      <w:r w:rsidR="00450172" w:rsidRPr="00450172">
        <w:t xml:space="preserve">uild </w:t>
      </w:r>
      <w:ins w:id="126" w:author="Adam Soto" w:date="2015-08-19T08:12:00Z">
        <w:r w:rsidR="00FE207E">
          <w:t>mul</w:t>
        </w:r>
      </w:ins>
      <w:ins w:id="127" w:author="Adam Soto" w:date="2015-08-19T08:14:00Z">
        <w:r w:rsidR="00FE207E">
          <w:t>t</w:t>
        </w:r>
      </w:ins>
      <w:ins w:id="128" w:author="Adam Soto" w:date="2015-08-19T08:12:00Z">
        <w:r w:rsidR="00FE207E">
          <w:t>iple</w:t>
        </w:r>
      </w:ins>
      <w:del w:id="129" w:author="Adam Soto" w:date="2015-08-19T08:12:00Z">
        <w:r w:rsidR="00450172" w:rsidRPr="00450172" w:rsidDel="00FE207E">
          <w:delText>a</w:delText>
        </w:r>
      </w:del>
      <w:r w:rsidR="00450172" w:rsidRPr="00450172">
        <w:t xml:space="preserve"> </w:t>
      </w:r>
      <w:del w:id="130" w:author="Adam Soto" w:date="2015-08-19T08:14:00Z">
        <w:r w:rsidR="00450172" w:rsidDel="00FE207E">
          <w:delText>d</w:delText>
        </w:r>
        <w:r w:rsidR="00450172" w:rsidRPr="00450172" w:rsidDel="00FE207E">
          <w:delText>ataframe</w:delText>
        </w:r>
      </w:del>
      <w:ins w:id="131" w:author="Adam Soto" w:date="2015-08-19T08:14:00Z">
        <w:r w:rsidR="00FE207E">
          <w:t>d</w:t>
        </w:r>
        <w:r w:rsidR="00FE207E" w:rsidRPr="00450172">
          <w:t>ata fram</w:t>
        </w:r>
        <w:r w:rsidR="00FE207E">
          <w:t>es</w:t>
        </w:r>
      </w:ins>
      <w:ins w:id="132" w:author="Adam Soto" w:date="2015-08-19T08:11:00Z">
        <w:r w:rsidR="00FE207E">
          <w:t xml:space="preserve"> and</w:t>
        </w:r>
      </w:ins>
      <w:ins w:id="133" w:author="Adam Soto" w:date="2015-08-19T08:12:00Z">
        <w:r w:rsidR="00FE207E">
          <w:t xml:space="preserve"> their respective tables,</w:t>
        </w:r>
      </w:ins>
      <w:r w:rsidR="00450172">
        <w:t xml:space="preserve"> and </w:t>
      </w:r>
      <w:ins w:id="134" w:author="Adam Soto" w:date="2015-08-19T08:12:00Z">
        <w:r w:rsidR="00FE207E">
          <w:t xml:space="preserve">create </w:t>
        </w:r>
        <w:del w:id="135" w:author="Cory Nichols" w:date="2015-08-19T11:27:00Z">
          <w:r w:rsidR="00FE207E" w:rsidDel="005E543E">
            <w:delText xml:space="preserve">the </w:delText>
          </w:r>
        </w:del>
        <w:r w:rsidR="00FE207E">
          <w:t>table</w:t>
        </w:r>
      </w:ins>
      <w:ins w:id="136" w:author="Cory Nichols" w:date="2015-08-19T11:27:00Z">
        <w:r w:rsidR="005E543E">
          <w:t>s in</w:t>
        </w:r>
      </w:ins>
      <w:del w:id="137" w:author="Adam Soto" w:date="2015-08-19T08:12:00Z">
        <w:r w:rsidR="00450172" w:rsidDel="00FE207E">
          <w:delText>i</w:delText>
        </w:r>
        <w:r w:rsidR="00450172" w:rsidRPr="00450172" w:rsidDel="00FE207E">
          <w:delText>nsert the data into</w:delText>
        </w:r>
      </w:del>
      <w:r w:rsidR="00450172" w:rsidRPr="00450172">
        <w:t xml:space="preserve"> MySQL</w:t>
      </w:r>
      <w:ins w:id="138" w:author="Adam Soto" w:date="2015-08-19T08:13:00Z">
        <w:r w:rsidR="00FE207E">
          <w:t>.</w:t>
        </w:r>
      </w:ins>
      <w:ins w:id="139" w:author="Adam Soto" w:date="2015-08-19T09:18:00Z">
        <w:r w:rsidR="00410569">
          <w:t xml:space="preserve"> While using Pandas </w:t>
        </w:r>
      </w:ins>
      <w:ins w:id="140" w:author="Adam Soto" w:date="2015-08-19T09:19:00Z">
        <w:r w:rsidR="00410569">
          <w:t xml:space="preserve">allowed us to extract and analyze the data easier than if we used the standard Python Library, there was a learning curve to Pandas </w:t>
        </w:r>
      </w:ins>
      <w:ins w:id="141" w:author="Adam Soto" w:date="2015-08-19T09:20:00Z">
        <w:r w:rsidR="00410569">
          <w:t xml:space="preserve">that we had to overcome. </w:t>
        </w:r>
      </w:ins>
    </w:p>
    <w:p w14:paraId="4B4C28A0" w14:textId="5445E988" w:rsidR="00B051FE" w:rsidRDefault="00B051FE" w:rsidP="00450172">
      <w:pPr>
        <w:pStyle w:val="Text"/>
      </w:pPr>
      <w:ins w:id="142" w:author="Cory Nichols" w:date="2015-08-19T19:06:00Z">
        <w:r>
          <w:t>Each JSON schema had to be investigated thoroughly. Further, only selective data was required for analysis, which required extensive indexing and JSON file manipulation once each JSON file was loaded to a Pandas dataframe. Standard procedural programming methods were used once a dataframe was established for each JSON file. Loops gave us the ability to select the data necessary, along with element indexing on JSON values</w:t>
        </w:r>
      </w:ins>
      <w:ins w:id="143" w:author="Cory Nichols" w:date="2015-08-19T19:08:00Z">
        <w:r>
          <w:t xml:space="preserve"> and keys.</w:t>
        </w:r>
        <w:r w:rsidR="005450E9">
          <w:t xml:space="preserve"> </w:t>
        </w:r>
      </w:ins>
    </w:p>
    <w:p w14:paraId="7EB6B207" w14:textId="210BEC6A" w:rsidR="00F54868" w:rsidRDefault="00F54868" w:rsidP="00F54868">
      <w:pPr>
        <w:pStyle w:val="Text"/>
      </w:pPr>
      <w:r>
        <w:t>The final deliverable for this portion of the project was the NBA database contain</w:t>
      </w:r>
      <w:r w:rsidR="001748D5">
        <w:t>ing</w:t>
      </w:r>
      <w:r>
        <w:t xml:space="preserve"> three (3) tables</w:t>
      </w:r>
      <w:ins w:id="144" w:author="Cory Nichols" w:date="2015-08-19T19:08:00Z">
        <w:r w:rsidR="005450E9">
          <w:t xml:space="preserve">: teams, teamstats and standings. The teams table consists of conference information, location, stadium name and other descriptive </w:t>
        </w:r>
        <w:r w:rsidR="005450E9">
          <w:lastRenderedPageBreak/>
          <w:t xml:space="preserve">features. The teamstats table contains traditional NBA statistics and standings allowed us to capture wins and losses information by team, by year. Once these tables were established, a master view </w:t>
        </w:r>
      </w:ins>
      <w:ins w:id="145" w:author="Cory Nichols" w:date="2015-08-19T19:10:00Z">
        <w:r w:rsidR="005450E9">
          <w:t>called</w:t>
        </w:r>
      </w:ins>
      <w:ins w:id="146" w:author="Cory Nichols" w:date="2015-08-19T19:08:00Z">
        <w:r w:rsidR="005450E9">
          <w:t xml:space="preserve"> </w:t>
        </w:r>
      </w:ins>
      <w:ins w:id="147" w:author="Cory Nichols" w:date="2015-08-19T19:10:00Z">
        <w:r w:rsidR="005450E9">
          <w:t>statsmaster was created. Tables were joined on unique IDs for each team given by SportsRadar</w:t>
        </w:r>
      </w:ins>
      <w:ins w:id="148" w:author="Cory Nichols" w:date="2015-08-19T19:11:00Z">
        <w:r w:rsidR="005450E9">
          <w:t xml:space="preserve">’s API and the year (season) where applicable. </w:t>
        </w:r>
      </w:ins>
      <w:del w:id="149" w:author="Cory Nichols" w:date="2015-08-19T19:10:00Z">
        <w:r w:rsidDel="005450E9">
          <w:delText xml:space="preserve"> and one custom view:  </w:delText>
        </w:r>
        <w:r w:rsidR="001748D5" w:rsidDel="005450E9">
          <w:delText xml:space="preserve">teams, teamstats, standings and statsmaster (custom view). </w:delText>
        </w:r>
      </w:del>
      <w:r w:rsidR="00805DF4">
        <w:t>Fig</w:t>
      </w:r>
      <w:ins w:id="150" w:author="Cory Nichols" w:date="2015-08-19T19:11:00Z">
        <w:r w:rsidR="005450E9">
          <w:t>ure</w:t>
        </w:r>
      </w:ins>
      <w:del w:id="151" w:author="Cory Nichols" w:date="2015-08-19T19:11:00Z">
        <w:r w:rsidR="00805DF4" w:rsidDel="005450E9">
          <w:delText>.</w:delText>
        </w:r>
      </w:del>
      <w:r w:rsidR="00805DF4">
        <w:t xml:space="preserve"> 2 illustrates the final </w:t>
      </w:r>
      <w:ins w:id="152" w:author="Cory Nichols" w:date="2015-08-19T19:11:00Z">
        <w:r w:rsidR="005450E9">
          <w:t>entity relationship</w:t>
        </w:r>
      </w:ins>
      <w:del w:id="153" w:author="Cory Nichols" w:date="2015-08-19T19:11:00Z">
        <w:r w:rsidR="00805DF4" w:rsidDel="005450E9">
          <w:delText>ER data</w:delText>
        </w:r>
      </w:del>
      <w:r w:rsidR="00805DF4">
        <w:t xml:space="preserve"> diagram for the NBA database.  </w:t>
      </w:r>
      <w:del w:id="154" w:author="Cory Nichols" w:date="2015-08-19T19:12:00Z">
        <w:r w:rsidR="00DB5C78" w:rsidDel="005450E9">
          <w:delText>T</w:delText>
        </w:r>
        <w:r w:rsidR="001748D5" w:rsidDel="005450E9">
          <w:delText xml:space="preserve">he </w:delText>
        </w:r>
        <w:r w:rsidDel="005450E9">
          <w:delText>primary datasource</w:delText>
        </w:r>
      </w:del>
      <w:ins w:id="155" w:author="Adam Soto" w:date="2015-08-19T09:33:00Z">
        <w:del w:id="156" w:author="Cory Nichols" w:date="2015-08-19T19:12:00Z">
          <w:r w:rsidR="004C0768" w:rsidDel="005450E9">
            <w:delText>, MySQL Database,</w:delText>
          </w:r>
        </w:del>
      </w:ins>
      <w:del w:id="157" w:author="Cory Nichols" w:date="2015-08-19T19:12:00Z">
        <w:r w:rsidDel="005450E9">
          <w:delText xml:space="preserve"> for the project resides on a local storage unit provided by </w:delText>
        </w:r>
      </w:del>
      <w:del w:id="158" w:author="Cory Nichols" w:date="2015-08-19T11:27:00Z">
        <w:r w:rsidDel="005E543E">
          <w:delText>Patrick</w:delText>
        </w:r>
      </w:del>
      <w:del w:id="159" w:author="Cory Nichols" w:date="2015-08-19T19:12:00Z">
        <w:r w:rsidDel="005450E9">
          <w:delText xml:space="preserve"> Nichols.</w:delText>
        </w:r>
      </w:del>
      <w:ins w:id="160" w:author="Cory Nichols" w:date="2015-08-19T19:12:00Z">
        <w:r w:rsidR="005450E9">
          <w:t>The previously mentioned tables and view were stored locally in a MySQL RDBMS.</w:t>
        </w:r>
      </w:ins>
    </w:p>
    <w:p w14:paraId="62D77396" w14:textId="77777777" w:rsidR="00092728" w:rsidRDefault="00092728" w:rsidP="00DB5C78">
      <w:pPr>
        <w:pStyle w:val="Text"/>
        <w:keepNext/>
      </w:pPr>
    </w:p>
    <w:p w14:paraId="7E7A2704" w14:textId="77777777" w:rsidR="00092728" w:rsidRDefault="00092728" w:rsidP="00DB5C78">
      <w:pPr>
        <w:pStyle w:val="Text"/>
        <w:keepNext/>
      </w:pPr>
    </w:p>
    <w:p w14:paraId="2F37C961" w14:textId="77777777" w:rsidR="00092728" w:rsidRDefault="00092728" w:rsidP="00DB5C78">
      <w:pPr>
        <w:pStyle w:val="Text"/>
        <w:keepNext/>
      </w:pPr>
    </w:p>
    <w:p w14:paraId="0A354AB6" w14:textId="77777777" w:rsidR="00092728" w:rsidRDefault="00092728" w:rsidP="00DB5C78">
      <w:pPr>
        <w:pStyle w:val="Text"/>
        <w:keepNext/>
      </w:pPr>
    </w:p>
    <w:p w14:paraId="397FCBA2" w14:textId="77777777" w:rsidR="00092728" w:rsidRDefault="00092728" w:rsidP="00DB5C78">
      <w:pPr>
        <w:pStyle w:val="Text"/>
        <w:keepNext/>
      </w:pPr>
    </w:p>
    <w:p w14:paraId="76B3E36F" w14:textId="77777777" w:rsidR="00092728" w:rsidRDefault="00092728" w:rsidP="00DB5C78">
      <w:pPr>
        <w:pStyle w:val="Text"/>
        <w:keepNext/>
      </w:pPr>
    </w:p>
    <w:p w14:paraId="6C482CA1" w14:textId="77777777" w:rsidR="00092728" w:rsidRDefault="00092728" w:rsidP="004D5813">
      <w:pPr>
        <w:pStyle w:val="Caption"/>
        <w:ind w:left="360"/>
        <w:jc w:val="both"/>
        <w:rPr>
          <w:b w:val="0"/>
          <w:color w:val="auto"/>
          <w:sz w:val="16"/>
          <w:szCs w:val="16"/>
        </w:rPr>
      </w:pPr>
    </w:p>
    <w:p w14:paraId="27E515CD" w14:textId="77777777" w:rsidR="00092728" w:rsidRDefault="00092728" w:rsidP="004D5813">
      <w:pPr>
        <w:pStyle w:val="Caption"/>
        <w:ind w:left="360"/>
        <w:jc w:val="both"/>
        <w:rPr>
          <w:b w:val="0"/>
          <w:color w:val="auto"/>
          <w:sz w:val="16"/>
          <w:szCs w:val="16"/>
        </w:rPr>
      </w:pPr>
    </w:p>
    <w:p w14:paraId="1A820FF3" w14:textId="4CB875EE" w:rsidR="00092728" w:rsidRDefault="0063376D" w:rsidP="004D5813">
      <w:pPr>
        <w:pStyle w:val="Caption"/>
        <w:ind w:left="360"/>
        <w:jc w:val="both"/>
        <w:rPr>
          <w:b w:val="0"/>
          <w:color w:val="auto"/>
          <w:sz w:val="16"/>
          <w:szCs w:val="16"/>
        </w:rPr>
      </w:pPr>
      <w:r>
        <w:rPr>
          <w:noProof/>
        </w:rPr>
        <w:lastRenderedPageBreak/>
        <mc:AlternateContent>
          <mc:Choice Requires="wps">
            <w:drawing>
              <wp:anchor distT="0" distB="0" distL="114300" distR="114300" simplePos="0" relativeHeight="251663360" behindDoc="0" locked="0" layoutInCell="1" allowOverlap="1" wp14:anchorId="27E6FE1F" wp14:editId="464293FC">
                <wp:simplePos x="0" y="0"/>
                <wp:positionH relativeFrom="column">
                  <wp:posOffset>257175</wp:posOffset>
                </wp:positionH>
                <wp:positionV relativeFrom="paragraph">
                  <wp:posOffset>3820160</wp:posOffset>
                </wp:positionV>
                <wp:extent cx="6248400" cy="304800"/>
                <wp:effectExtent l="0" t="0" r="0" b="0"/>
                <wp:wrapThrough wrapText="bothSides">
                  <wp:wrapPolygon edited="0">
                    <wp:start x="0" y="0"/>
                    <wp:lineTo x="0" y="19800"/>
                    <wp:lineTo x="21512" y="19800"/>
                    <wp:lineTo x="21512"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6248400" cy="30480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8BDF0CB" w14:textId="4222B7BD" w:rsidR="005450E9" w:rsidRPr="00092728" w:rsidRDefault="005450E9" w:rsidP="00092728">
                            <w:pPr>
                              <w:pStyle w:val="Caption"/>
                              <w:ind w:left="360"/>
                              <w:jc w:val="both"/>
                              <w:rPr>
                                <w:b w:val="0"/>
                                <w:color w:val="auto"/>
                                <w:sz w:val="16"/>
                                <w:szCs w:val="16"/>
                              </w:rPr>
                            </w:pPr>
                            <w:r w:rsidRPr="00092728">
                              <w:rPr>
                                <w:b w:val="0"/>
                                <w:color w:val="auto"/>
                                <w:sz w:val="16"/>
                                <w:szCs w:val="16"/>
                              </w:rPr>
                              <w:t xml:space="preserve">Fig. 1. Represents the data flow as it moves through each of the respective layers from the external API site (Sportradarus) to the </w:t>
                            </w:r>
                            <w:r>
                              <w:rPr>
                                <w:b w:val="0"/>
                                <w:color w:val="auto"/>
                                <w:sz w:val="16"/>
                                <w:szCs w:val="16"/>
                              </w:rPr>
                              <w:br/>
                            </w:r>
                            <w:r w:rsidRPr="00092728">
                              <w:rPr>
                                <w:b w:val="0"/>
                                <w:color w:val="auto"/>
                                <w:sz w:val="16"/>
                                <w:szCs w:val="16"/>
                              </w:rPr>
                              <w:t>internal NBA mySQL database, the SAS platform and finally through Tableu.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27E6FE1F" id="_x0000_t202" coordsize="21600,21600" o:spt="202" path="m,l,21600r21600,l21600,xe">
                <v:stroke joinstyle="miter"/>
                <v:path gradientshapeok="t" o:connecttype="rect"/>
              </v:shapetype>
              <v:shape id="Text Box 4" o:spid="_x0000_s1026" type="#_x0000_t202" style="position:absolute;left:0;text-align:left;margin-left:20.25pt;margin-top:300.8pt;width:492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" stroked="f">
                <v:textbox inset="0,0,0,0">
                  <w:txbxContent>
                    <w:p w14:paraId="78BDF0CB" w14:textId="4222B7BD" w:rsidR="00264174" w:rsidRPr="00092728" w:rsidRDefault="00264174" w:rsidP="00092728">
                      <w:pPr>
                        <w:pStyle w:val="Caption"/>
                        <w:ind w:left="360"/>
                        <w:jc w:val="both"/>
                        <w:rPr>
                          <w:b w:val="0"/>
                          <w:color w:val="auto"/>
                          <w:sz w:val="16"/>
                          <w:szCs w:val="16"/>
                        </w:rPr>
                      </w:pPr>
                      <w:r w:rsidRPr="00092728">
                        <w:rPr>
                          <w:b w:val="0"/>
                          <w:color w:val="auto"/>
                          <w:sz w:val="16"/>
                          <w:szCs w:val="16"/>
                        </w:rPr>
                        <w:t>Fig. 1. Represents the data flow as it moves through each of the respective layers from the external API site (</w:t>
                      </w:r>
                      <w:proofErr w:type="spellStart"/>
                      <w:r w:rsidRPr="00092728">
                        <w:rPr>
                          <w:b w:val="0"/>
                          <w:color w:val="auto"/>
                          <w:sz w:val="16"/>
                          <w:szCs w:val="16"/>
                        </w:rPr>
                        <w:t>Sportradarus</w:t>
                      </w:r>
                      <w:proofErr w:type="spellEnd"/>
                      <w:r w:rsidRPr="00092728">
                        <w:rPr>
                          <w:b w:val="0"/>
                          <w:color w:val="auto"/>
                          <w:sz w:val="16"/>
                          <w:szCs w:val="16"/>
                        </w:rPr>
                        <w:t xml:space="preserve">) to the </w:t>
                      </w:r>
                      <w:r>
                        <w:rPr>
                          <w:b w:val="0"/>
                          <w:color w:val="auto"/>
                          <w:sz w:val="16"/>
                          <w:szCs w:val="16"/>
                        </w:rPr>
                        <w:br/>
                      </w:r>
                      <w:r w:rsidRPr="00092728">
                        <w:rPr>
                          <w:b w:val="0"/>
                          <w:color w:val="auto"/>
                          <w:sz w:val="16"/>
                          <w:szCs w:val="16"/>
                        </w:rPr>
                        <w:t xml:space="preserve">internal NBA </w:t>
                      </w:r>
                      <w:proofErr w:type="spellStart"/>
                      <w:r w:rsidRPr="00092728">
                        <w:rPr>
                          <w:b w:val="0"/>
                          <w:color w:val="auto"/>
                          <w:sz w:val="16"/>
                          <w:szCs w:val="16"/>
                        </w:rPr>
                        <w:t>mySQL</w:t>
                      </w:r>
                      <w:proofErr w:type="spellEnd"/>
                      <w:r w:rsidRPr="00092728">
                        <w:rPr>
                          <w:b w:val="0"/>
                          <w:color w:val="auto"/>
                          <w:sz w:val="16"/>
                          <w:szCs w:val="16"/>
                        </w:rPr>
                        <w:t xml:space="preserve"> database, the SAS platform and finally through </w:t>
                      </w:r>
                      <w:proofErr w:type="spellStart"/>
                      <w:r w:rsidRPr="00092728">
                        <w:rPr>
                          <w:b w:val="0"/>
                          <w:color w:val="auto"/>
                          <w:sz w:val="16"/>
                          <w:szCs w:val="16"/>
                        </w:rPr>
                        <w:t>Tableu</w:t>
                      </w:r>
                      <w:proofErr w:type="spellEnd"/>
                      <w:r w:rsidRPr="00092728">
                        <w:rPr>
                          <w:b w:val="0"/>
                          <w:color w:val="auto"/>
                          <w:sz w:val="16"/>
                          <w:szCs w:val="16"/>
                        </w:rPr>
                        <w:t>.</w:t>
                      </w:r>
                    </w:p>
                  </w:txbxContent>
                </v:textbox>
                <w10:wrap type="through"/>
              </v:shape>
            </w:pict>
          </mc:Fallback>
        </mc:AlternateContent>
      </w:r>
      <w:r w:rsidR="00092728">
        <w:rPr>
          <w:noProof/>
        </w:rPr>
        <w:drawing>
          <wp:anchor distT="0" distB="0" distL="114300" distR="114300" simplePos="0" relativeHeight="251659263" behindDoc="0" locked="0" layoutInCell="1" allowOverlap="1" wp14:anchorId="53FB0C40" wp14:editId="2FA8EE01">
            <wp:simplePos x="0" y="0"/>
            <wp:positionH relativeFrom="column">
              <wp:posOffset>333375</wp:posOffset>
            </wp:positionH>
            <wp:positionV relativeFrom="paragraph">
              <wp:posOffset>10160</wp:posOffset>
            </wp:positionV>
            <wp:extent cx="5996305" cy="3844290"/>
            <wp:effectExtent l="0" t="0" r="0" b="0"/>
            <wp:wrapTopAndBottom/>
            <wp:docPr id="1" name="Picture 1" descr="Macintosh HD:Users:arriagamd:Desktop:Database:Project:DataFlow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rriagamd:Desktop:Database:Project:DataFlow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6305" cy="3844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861AAA" w14:textId="617969A9" w:rsidR="00E97B99" w:rsidRDefault="00805DF4" w:rsidP="001A5BAC">
      <w:pPr>
        <w:pStyle w:val="Caption"/>
        <w:ind w:left="360"/>
        <w:jc w:val="both"/>
      </w:pPr>
      <w:r>
        <w:rPr>
          <w:b w:val="0"/>
          <w:color w:val="auto"/>
          <w:sz w:val="16"/>
          <w:szCs w:val="16"/>
        </w:rPr>
        <w:t>Fig.</w:t>
      </w:r>
      <w:r w:rsidRPr="00805DF4">
        <w:rPr>
          <w:b w:val="0"/>
          <w:color w:val="auto"/>
          <w:sz w:val="16"/>
          <w:szCs w:val="16"/>
        </w:rPr>
        <w:t xml:space="preserve"> </w:t>
      </w:r>
      <w:r w:rsidRPr="00805DF4">
        <w:rPr>
          <w:b w:val="0"/>
          <w:color w:val="auto"/>
          <w:sz w:val="16"/>
          <w:szCs w:val="16"/>
        </w:rPr>
        <w:fldChar w:fldCharType="begin"/>
      </w:r>
      <w:r w:rsidRPr="00805DF4">
        <w:rPr>
          <w:b w:val="0"/>
          <w:color w:val="auto"/>
          <w:sz w:val="16"/>
          <w:szCs w:val="16"/>
        </w:rPr>
        <w:instrText xml:space="preserve"> SEQ Figure \* ARABIC </w:instrText>
      </w:r>
      <w:r w:rsidRPr="00805DF4">
        <w:rPr>
          <w:b w:val="0"/>
          <w:color w:val="auto"/>
          <w:sz w:val="16"/>
          <w:szCs w:val="16"/>
        </w:rPr>
        <w:fldChar w:fldCharType="separate"/>
      </w:r>
      <w:r w:rsidR="00092728">
        <w:rPr>
          <w:b w:val="0"/>
          <w:noProof/>
          <w:color w:val="auto"/>
          <w:sz w:val="16"/>
          <w:szCs w:val="16"/>
        </w:rPr>
        <w:t>2</w:t>
      </w:r>
      <w:r w:rsidRPr="00805DF4">
        <w:rPr>
          <w:b w:val="0"/>
          <w:color w:val="auto"/>
          <w:sz w:val="16"/>
          <w:szCs w:val="16"/>
        </w:rPr>
        <w:fldChar w:fldCharType="end"/>
      </w:r>
      <w:r>
        <w:rPr>
          <w:b w:val="0"/>
          <w:color w:val="auto"/>
          <w:sz w:val="16"/>
          <w:szCs w:val="16"/>
        </w:rPr>
        <w:t>.</w:t>
      </w:r>
      <w:r w:rsidRPr="00805DF4">
        <w:rPr>
          <w:b w:val="0"/>
          <w:color w:val="auto"/>
          <w:sz w:val="16"/>
          <w:szCs w:val="16"/>
        </w:rPr>
        <w:t xml:space="preserve"> The ER Data Diagram illustrates the tab</w:t>
      </w:r>
      <w:r>
        <w:rPr>
          <w:b w:val="0"/>
          <w:color w:val="auto"/>
          <w:sz w:val="16"/>
          <w:szCs w:val="16"/>
        </w:rPr>
        <w:t>les (teamstats, teams and stand</w:t>
      </w:r>
      <w:r w:rsidRPr="00805DF4">
        <w:rPr>
          <w:b w:val="0"/>
          <w:color w:val="auto"/>
          <w:sz w:val="16"/>
          <w:szCs w:val="16"/>
        </w:rPr>
        <w:t xml:space="preserve">ings) and custom view (statsmaster) contained in the NBA </w:t>
      </w:r>
      <w:ins w:id="161" w:author="Cory Nichols" w:date="2015-08-19T19:12:00Z">
        <w:r w:rsidR="005450E9">
          <w:rPr>
            <w:b w:val="0"/>
            <w:color w:val="auto"/>
            <w:sz w:val="16"/>
            <w:szCs w:val="16"/>
          </w:rPr>
          <w:t>M</w:t>
        </w:r>
      </w:ins>
      <w:del w:id="162" w:author="Cory Nichols" w:date="2015-08-19T19:12:00Z">
        <w:r w:rsidRPr="00805DF4" w:rsidDel="005450E9">
          <w:rPr>
            <w:b w:val="0"/>
            <w:color w:val="auto"/>
            <w:sz w:val="16"/>
            <w:szCs w:val="16"/>
          </w:rPr>
          <w:delText>m</w:delText>
        </w:r>
      </w:del>
      <w:r w:rsidRPr="00805DF4">
        <w:rPr>
          <w:b w:val="0"/>
          <w:color w:val="auto"/>
          <w:sz w:val="16"/>
          <w:szCs w:val="16"/>
        </w:rPr>
        <w:t>ySQL database.</w:t>
      </w:r>
    </w:p>
    <w:p w14:paraId="42DEFEA0" w14:textId="06BAD6A8" w:rsidR="00E97B99" w:rsidRDefault="0036732E" w:rsidP="00E97B99">
      <w:pPr>
        <w:pStyle w:val="Heading1"/>
      </w:pPr>
      <w:r>
        <w:t>Statistical Analysi</w:t>
      </w:r>
      <w:r w:rsidR="00E97B99">
        <w:t>s</w:t>
      </w:r>
    </w:p>
    <w:p w14:paraId="0EBE45D7" w14:textId="1879F194" w:rsidR="00A67749" w:rsidRDefault="005450E9" w:rsidP="00A67749">
      <w:pPr>
        <w:pStyle w:val="Text"/>
      </w:pPr>
      <w:ins w:id="163" w:author="Cory Nichols" w:date="2015-08-19T19:13:00Z">
        <w:r>
          <w:t xml:space="preserve">Once data was cleaned and integrated, data analysis commenced. </w:t>
        </w:r>
      </w:ins>
      <w:r w:rsidR="00A67749">
        <w:t>The primary goal of the statistical analysis was to</w:t>
      </w:r>
      <w:ins w:id="164" w:author="Cory Nichols" w:date="2015-08-19T11:28:00Z">
        <w:r w:rsidR="005E543E">
          <w:t xml:space="preserve"> determine what traditional statistics were the most linearly correlated with wins. </w:t>
        </w:r>
      </w:ins>
      <w:del w:id="165" w:author="Cory Nichols" w:date="2015-08-19T11:28:00Z">
        <w:r w:rsidR="00A67749" w:rsidDel="005E543E">
          <w:delText xml:space="preserve"> determine if there were significant factors, exhibited amongst the </w:delText>
        </w:r>
        <w:r w:rsidR="00776D77" w:rsidDel="005E543E">
          <w:delText>(</w:delText>
        </w:r>
        <w:r w:rsidR="00A67749" w:rsidRPr="00A67749" w:rsidDel="005E543E">
          <w:rPr>
            <w:highlight w:val="magenta"/>
          </w:rPr>
          <w:delText>30</w:delText>
        </w:r>
        <w:r w:rsidR="00776D77" w:rsidDel="005E543E">
          <w:delText>)</w:delText>
        </w:r>
        <w:r w:rsidR="00A67749" w:rsidDel="005E543E">
          <w:delText xml:space="preserve"> teams in the NBA that contributed to wins?  </w:delText>
        </w:r>
      </w:del>
      <w:ins w:id="166" w:author="Cory Nichols" w:date="2015-08-19T19:13:00Z">
        <w:r>
          <w:t xml:space="preserve">Specifically, </w:t>
        </w:r>
      </w:ins>
      <w:del w:id="167" w:author="Cory Nichols" w:date="2015-08-19T11:28:00Z">
        <w:r w:rsidR="00A67749" w:rsidDel="005E543E">
          <w:delText xml:space="preserve">And </w:delText>
        </w:r>
      </w:del>
      <w:del w:id="168" w:author="Cory Nichols" w:date="2015-08-19T19:13:00Z">
        <w:r w:rsidR="00A67749" w:rsidDel="005450E9">
          <w:delText xml:space="preserve">of those </w:delText>
        </w:r>
      </w:del>
      <w:del w:id="169" w:author="Cory Nichols" w:date="2015-08-19T11:28:00Z">
        <w:r w:rsidR="00A67749" w:rsidDel="005E543E">
          <w:delText>factors</w:delText>
        </w:r>
      </w:del>
      <w:del w:id="170" w:author="Cory Nichols" w:date="2015-08-19T19:13:00Z">
        <w:r w:rsidR="00A67749" w:rsidDel="005450E9">
          <w:delText xml:space="preserve">, </w:delText>
        </w:r>
      </w:del>
      <w:r w:rsidR="00A67749">
        <w:t>which</w:t>
      </w:r>
      <w:ins w:id="171" w:author="Cory Nichols" w:date="2015-08-19T19:14:00Z">
        <w:r>
          <w:t xml:space="preserve"> statistics</w:t>
        </w:r>
      </w:ins>
      <w:r w:rsidR="00A67749">
        <w:t xml:space="preserve"> </w:t>
      </w:r>
      <w:del w:id="172" w:author="Cory Nichols" w:date="2015-08-19T11:28:00Z">
        <w:r w:rsidR="00A67749" w:rsidDel="005E543E">
          <w:delText xml:space="preserve">factors </w:delText>
        </w:r>
      </w:del>
      <w:r w:rsidR="00A67749">
        <w:t xml:space="preserve">played the </w:t>
      </w:r>
      <w:ins w:id="173" w:author="Cory Nichols" w:date="2015-08-19T11:29:00Z">
        <w:r w:rsidR="005E543E">
          <w:t xml:space="preserve">most significant </w:t>
        </w:r>
      </w:ins>
      <w:del w:id="174" w:author="Cory Nichols" w:date="2015-08-19T11:29:00Z">
        <w:r w:rsidR="00A67749" w:rsidDel="005E543E">
          <w:delText xml:space="preserve">biggest </w:delText>
        </w:r>
      </w:del>
      <w:r w:rsidR="00A67749">
        <w:t>role in a team</w:t>
      </w:r>
      <w:r w:rsidR="00D219DF">
        <w:t>’</w:t>
      </w:r>
      <w:r w:rsidR="00A67749">
        <w:t>s</w:t>
      </w:r>
      <w:r w:rsidR="00D219DF">
        <w:t xml:space="preserve"> ability to</w:t>
      </w:r>
      <w:r w:rsidR="00A67749">
        <w:t xml:space="preserve"> win</w:t>
      </w:r>
      <w:ins w:id="175" w:author="Cory Nichols" w:date="2015-08-19T19:13:00Z">
        <w:r>
          <w:t xml:space="preserve"> basketball games.</w:t>
        </w:r>
      </w:ins>
      <w:del w:id="176" w:author="Cory Nichols" w:date="2015-08-19T19:13:00Z">
        <w:r w:rsidR="00A67749" w:rsidDel="005450E9">
          <w:delText>?</w:delText>
        </w:r>
      </w:del>
      <w:r w:rsidR="00E97B99">
        <w:t xml:space="preserve"> </w:t>
      </w:r>
    </w:p>
    <w:p w14:paraId="2BB75CCC" w14:textId="5E21372F" w:rsidR="00A67749" w:rsidRDefault="00A67749" w:rsidP="00A67749">
      <w:pPr>
        <w:pStyle w:val="Heading2"/>
      </w:pPr>
      <w:r>
        <w:t>Statistical Methodology</w:t>
      </w:r>
    </w:p>
    <w:p w14:paraId="6632D199" w14:textId="193583D3" w:rsidR="00D3176A" w:rsidRDefault="00BE0C75" w:rsidP="009A0FE1">
      <w:pPr>
        <w:pStyle w:val="Text"/>
      </w:pPr>
      <w:r>
        <w:rPr>
          <w:noProof/>
        </w:rPr>
        <w:drawing>
          <wp:anchor distT="0" distB="0" distL="114300" distR="114300" simplePos="0" relativeHeight="251664384" behindDoc="0" locked="0" layoutInCell="1" allowOverlap="1" wp14:anchorId="0ECCD4AD" wp14:editId="0D4D0D36">
            <wp:simplePos x="0" y="0"/>
            <wp:positionH relativeFrom="column">
              <wp:posOffset>-3202305</wp:posOffset>
            </wp:positionH>
            <wp:positionV relativeFrom="paragraph">
              <wp:posOffset>7217410</wp:posOffset>
            </wp:positionV>
            <wp:extent cx="2953385" cy="2715260"/>
            <wp:effectExtent l="0" t="0" r="0" b="2540"/>
            <wp:wrapTopAndBottom/>
            <wp:docPr id="2" name="Picture 2" descr="Macintosh HD:Users:arriagamd:Desktop:Database:Project:LakersER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rriagamd:Desktop:Database:Project:LakersERDiagram.jpg"/>
                    <pic:cNvPicPr>
                      <a:picLocks noChangeAspect="1" noChangeArrowheads="1"/>
                    </pic:cNvPicPr>
                  </pic:nvPicPr>
                  <pic:blipFill rotWithShape="1">
                    <a:blip r:embed="rId10">
                      <a:extLst>
                        <a:ext uri="{28A0092B-C50C-407E-A947-70E740481C1C}">
                          <a14:useLocalDpi xmlns:a14="http://schemas.microsoft.com/office/drawing/2010/main" val="0"/>
                        </a:ext>
                      </a:extLst>
                    </a:blip>
                    <a:srcRect l="2411" t="3100" r="21330" b="3607"/>
                    <a:stretch/>
                  </pic:blipFill>
                  <pic:spPr bwMode="auto">
                    <a:xfrm>
                      <a:off x="0" y="0"/>
                      <a:ext cx="2953385" cy="2715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67749">
        <w:t xml:space="preserve">In order to determine which </w:t>
      </w:r>
      <w:del w:id="177" w:author="Cory Nichols" w:date="2015-08-19T11:29:00Z">
        <w:r w:rsidR="00A67749" w:rsidDel="005E543E">
          <w:delText>factors or variables</w:delText>
        </w:r>
      </w:del>
      <w:ins w:id="178" w:author="Cory Nichols" w:date="2015-08-19T11:29:00Z">
        <w:r w:rsidR="005E543E">
          <w:t>statistics</w:t>
        </w:r>
      </w:ins>
      <w:r w:rsidR="00A67749">
        <w:t xml:space="preserve"> showed</w:t>
      </w:r>
      <w:ins w:id="179" w:author="Cory Nichols" w:date="2015-08-19T11:29:00Z">
        <w:r w:rsidR="005E543E">
          <w:t xml:space="preserve"> substantial</w:t>
        </w:r>
      </w:ins>
      <w:r w:rsidR="00A67749">
        <w:t xml:space="preserve"> significance in relation to a teams wins, we evaluated </w:t>
      </w:r>
      <w:r w:rsidR="00357F51" w:rsidRPr="00357F51">
        <w:t>four (4)</w:t>
      </w:r>
      <w:r w:rsidR="00A67749">
        <w:t xml:space="preserve"> years worth of NBA team statistics </w:t>
      </w:r>
      <w:r w:rsidR="00450172">
        <w:t xml:space="preserve">utilizing the </w:t>
      </w:r>
      <w:del w:id="180" w:author="Cory Nichols" w:date="2015-08-19T19:14:00Z">
        <w:r w:rsidR="00450172" w:rsidDel="005450E9">
          <w:delText xml:space="preserve">teamstats </w:delText>
        </w:r>
      </w:del>
      <w:ins w:id="181" w:author="Cory Nichols" w:date="2015-08-19T19:14:00Z">
        <w:r w:rsidR="005450E9">
          <w:t>statsmaster</w:t>
        </w:r>
      </w:ins>
      <w:del w:id="182" w:author="Cory Nichols" w:date="2015-08-19T19:14:00Z">
        <w:r w:rsidR="00450172" w:rsidDel="005450E9">
          <w:delText>custom</w:delText>
        </w:r>
      </w:del>
      <w:r w:rsidR="00450172">
        <w:t xml:space="preserve"> view as seen in Fig</w:t>
      </w:r>
      <w:ins w:id="183" w:author="Cory Nichols" w:date="2015-08-19T19:14:00Z">
        <w:r w:rsidR="005450E9">
          <w:t>ure</w:t>
        </w:r>
      </w:ins>
      <w:del w:id="184" w:author="Cory Nichols" w:date="2015-08-19T19:14:00Z">
        <w:r w:rsidR="00450172" w:rsidDel="005450E9">
          <w:delText>.</w:delText>
        </w:r>
      </w:del>
      <w:r w:rsidR="00450172">
        <w:t xml:space="preserve"> 1. Overall team statistics </w:t>
      </w:r>
      <w:r w:rsidR="00A67749">
        <w:t xml:space="preserve">for all </w:t>
      </w:r>
      <w:ins w:id="185" w:author="Cory Nichols" w:date="2015-08-19T19:14:00Z">
        <w:r w:rsidR="005450E9">
          <w:t xml:space="preserve">30 </w:t>
        </w:r>
      </w:ins>
      <w:del w:id="186" w:author="Cory Nichols" w:date="2015-08-19T19:14:00Z">
        <w:r w:rsidR="00A67749" w:rsidRPr="00776D77" w:rsidDel="005450E9">
          <w:rPr>
            <w:highlight w:val="magenta"/>
          </w:rPr>
          <w:delText>(</w:delText>
        </w:r>
        <w:r w:rsidR="00776D77" w:rsidRPr="00776D77" w:rsidDel="005450E9">
          <w:rPr>
            <w:highlight w:val="magenta"/>
          </w:rPr>
          <w:delText>30</w:delText>
        </w:r>
        <w:r w:rsidR="00A67749" w:rsidRPr="00776D77" w:rsidDel="005450E9">
          <w:rPr>
            <w:highlight w:val="magenta"/>
          </w:rPr>
          <w:delText>)</w:delText>
        </w:r>
        <w:r w:rsidR="00A67749" w:rsidDel="005450E9">
          <w:delText xml:space="preserve"> </w:delText>
        </w:r>
      </w:del>
      <w:r w:rsidR="00A67749">
        <w:t>teams in the Western, Northwest, Southwest, Pacific, Eastern, Southeast, Atlantic and Central divisions</w:t>
      </w:r>
      <w:r w:rsidR="00450172">
        <w:t xml:space="preserve"> were evaluated</w:t>
      </w:r>
      <w:r w:rsidR="00A67749">
        <w:t xml:space="preserve">.  </w:t>
      </w:r>
      <w:r w:rsidR="00776D77">
        <w:t xml:space="preserve">A list of the entire set of variables evaluated in the multiple linear regression model is listed in Table 1.  </w:t>
      </w:r>
    </w:p>
    <w:tbl>
      <w:tblPr>
        <w:tblW w:w="5055" w:type="dxa"/>
        <w:tblInd w:w="93" w:type="dxa"/>
        <w:tblLayout w:type="fixed"/>
        <w:tblLook w:val="04A0" w:firstRow="1" w:lastRow="0" w:firstColumn="1" w:lastColumn="0" w:noHBand="0" w:noVBand="1"/>
      </w:tblPr>
      <w:tblGrid>
        <w:gridCol w:w="2625"/>
        <w:gridCol w:w="2430"/>
      </w:tblGrid>
      <w:tr w:rsidR="00D3176A" w:rsidRPr="009A0FE1" w14:paraId="6D347665" w14:textId="77777777" w:rsidTr="0063376D">
        <w:trPr>
          <w:trHeight w:val="300"/>
        </w:trPr>
        <w:tc>
          <w:tcPr>
            <w:tcW w:w="5055" w:type="dxa"/>
            <w:gridSpan w:val="2"/>
            <w:tcBorders>
              <w:top w:val="nil"/>
              <w:left w:val="nil"/>
              <w:bottom w:val="nil"/>
              <w:right w:val="nil"/>
            </w:tcBorders>
            <w:shd w:val="clear" w:color="000000" w:fill="FFFFFF"/>
            <w:noWrap/>
            <w:vAlign w:val="bottom"/>
            <w:hideMark/>
          </w:tcPr>
          <w:p w14:paraId="60008B96" w14:textId="77777777" w:rsidR="00BE0C75" w:rsidRDefault="00BE0C75" w:rsidP="00D3176A">
            <w:pPr>
              <w:jc w:val="center"/>
              <w:rPr>
                <w:ins w:id="187" w:author="Cory Nichols" w:date="2015-08-19T19:32:00Z"/>
                <w:color w:val="000000"/>
              </w:rPr>
            </w:pPr>
          </w:p>
          <w:p w14:paraId="0FF7D176" w14:textId="77777777" w:rsidR="00BE0C75" w:rsidRDefault="00BE0C75" w:rsidP="00D3176A">
            <w:pPr>
              <w:jc w:val="center"/>
              <w:rPr>
                <w:ins w:id="188" w:author="Cory Nichols" w:date="2015-08-19T19:32:00Z"/>
                <w:color w:val="000000"/>
              </w:rPr>
            </w:pPr>
          </w:p>
          <w:p w14:paraId="312B58C9" w14:textId="77777777" w:rsidR="00BE0C75" w:rsidRDefault="00BE0C75" w:rsidP="00D3176A">
            <w:pPr>
              <w:jc w:val="center"/>
              <w:rPr>
                <w:ins w:id="189" w:author="Cory Nichols" w:date="2015-08-19T19:32:00Z"/>
                <w:color w:val="000000"/>
              </w:rPr>
            </w:pPr>
          </w:p>
          <w:p w14:paraId="66F9E458" w14:textId="77777777" w:rsidR="00BE0C75" w:rsidRDefault="00BE0C75" w:rsidP="00D3176A">
            <w:pPr>
              <w:jc w:val="center"/>
              <w:rPr>
                <w:ins w:id="190" w:author="Cory Nichols" w:date="2015-08-19T19:32:00Z"/>
                <w:color w:val="000000"/>
              </w:rPr>
            </w:pPr>
          </w:p>
          <w:p w14:paraId="1BB9EF32" w14:textId="77777777" w:rsidR="00BE0C75" w:rsidRDefault="00BE0C75" w:rsidP="00D3176A">
            <w:pPr>
              <w:jc w:val="center"/>
              <w:rPr>
                <w:ins w:id="191" w:author="Cory Nichols" w:date="2015-08-19T19:32:00Z"/>
                <w:color w:val="000000"/>
              </w:rPr>
            </w:pPr>
          </w:p>
          <w:p w14:paraId="471A01DE" w14:textId="77777777" w:rsidR="00BE0C75" w:rsidRDefault="00BE0C75" w:rsidP="00D3176A">
            <w:pPr>
              <w:jc w:val="center"/>
              <w:rPr>
                <w:ins w:id="192" w:author="Cory Nichols" w:date="2015-08-19T19:32:00Z"/>
                <w:color w:val="000000"/>
              </w:rPr>
            </w:pPr>
          </w:p>
          <w:p w14:paraId="4BC67E09" w14:textId="77777777" w:rsidR="00BE0C75" w:rsidRDefault="00BE0C75" w:rsidP="00D3176A">
            <w:pPr>
              <w:jc w:val="center"/>
              <w:rPr>
                <w:ins w:id="193" w:author="Cory Nichols" w:date="2015-08-19T19:32:00Z"/>
                <w:color w:val="000000"/>
              </w:rPr>
            </w:pPr>
          </w:p>
          <w:p w14:paraId="18DDF7B0" w14:textId="77777777" w:rsidR="00BE0C75" w:rsidRDefault="00BE0C75" w:rsidP="00D3176A">
            <w:pPr>
              <w:jc w:val="center"/>
              <w:rPr>
                <w:ins w:id="194" w:author="Cory Nichols" w:date="2015-08-19T19:32:00Z"/>
                <w:color w:val="000000"/>
              </w:rPr>
            </w:pPr>
          </w:p>
          <w:p w14:paraId="37C07425" w14:textId="77777777" w:rsidR="00D3176A" w:rsidRPr="009A0FE1" w:rsidRDefault="00D3176A" w:rsidP="00D3176A">
            <w:pPr>
              <w:jc w:val="center"/>
              <w:rPr>
                <w:color w:val="000000"/>
              </w:rPr>
            </w:pPr>
            <w:r w:rsidRPr="009A0FE1">
              <w:rPr>
                <w:color w:val="000000"/>
              </w:rPr>
              <w:lastRenderedPageBreak/>
              <w:t>TABLE 1</w:t>
            </w:r>
          </w:p>
        </w:tc>
      </w:tr>
      <w:tr w:rsidR="00D3176A" w:rsidRPr="009A0FE1" w14:paraId="24D6421C" w14:textId="77777777" w:rsidTr="0063376D">
        <w:trPr>
          <w:trHeight w:val="640"/>
        </w:trPr>
        <w:tc>
          <w:tcPr>
            <w:tcW w:w="5055" w:type="dxa"/>
            <w:gridSpan w:val="2"/>
            <w:tcBorders>
              <w:top w:val="nil"/>
              <w:left w:val="nil"/>
              <w:bottom w:val="double" w:sz="6" w:space="0" w:color="auto"/>
              <w:right w:val="nil"/>
            </w:tcBorders>
            <w:shd w:val="clear" w:color="000000" w:fill="FFFFFF"/>
            <w:vAlign w:val="bottom"/>
            <w:hideMark/>
          </w:tcPr>
          <w:p w14:paraId="10AF016C" w14:textId="03340344" w:rsidR="00D3176A" w:rsidRPr="009A0FE1" w:rsidRDefault="00D3176A" w:rsidP="00D3176A">
            <w:pPr>
              <w:jc w:val="center"/>
              <w:rPr>
                <w:color w:val="000000"/>
              </w:rPr>
            </w:pPr>
            <w:r w:rsidRPr="009A0FE1">
              <w:rPr>
                <w:color w:val="000000"/>
              </w:rPr>
              <w:lastRenderedPageBreak/>
              <w:t xml:space="preserve">VARIABLES EVALUATED IN MULTIPLE    </w:t>
            </w:r>
            <w:r w:rsidR="0063376D">
              <w:rPr>
                <w:color w:val="000000"/>
              </w:rPr>
              <w:br/>
            </w:r>
            <w:r w:rsidRPr="009A0FE1">
              <w:rPr>
                <w:color w:val="000000"/>
              </w:rPr>
              <w:t>LINEAR REGRESSION MODEL</w:t>
            </w:r>
          </w:p>
        </w:tc>
      </w:tr>
      <w:tr w:rsidR="00D3176A" w:rsidRPr="009A0FE1" w14:paraId="64AEB0A4" w14:textId="77777777" w:rsidTr="0063376D">
        <w:trPr>
          <w:trHeight w:val="320"/>
        </w:trPr>
        <w:tc>
          <w:tcPr>
            <w:tcW w:w="2625" w:type="dxa"/>
            <w:tcBorders>
              <w:top w:val="nil"/>
              <w:left w:val="nil"/>
              <w:bottom w:val="nil"/>
              <w:right w:val="nil"/>
            </w:tcBorders>
            <w:shd w:val="clear" w:color="000000" w:fill="FFFFFF"/>
            <w:noWrap/>
            <w:vAlign w:val="bottom"/>
            <w:hideMark/>
          </w:tcPr>
          <w:p w14:paraId="4AB2F6A6" w14:textId="77777777" w:rsidR="00D3176A" w:rsidRPr="009A0FE1" w:rsidRDefault="00D3176A" w:rsidP="00D3176A">
            <w:pPr>
              <w:jc w:val="center"/>
              <w:rPr>
                <w:color w:val="000000"/>
              </w:rPr>
            </w:pPr>
            <w:r w:rsidRPr="009A0FE1">
              <w:rPr>
                <w:color w:val="000000"/>
              </w:rPr>
              <w:t>*Assists</w:t>
            </w:r>
          </w:p>
        </w:tc>
        <w:tc>
          <w:tcPr>
            <w:tcW w:w="2430" w:type="dxa"/>
            <w:tcBorders>
              <w:top w:val="nil"/>
              <w:left w:val="nil"/>
              <w:bottom w:val="nil"/>
              <w:right w:val="nil"/>
            </w:tcBorders>
            <w:shd w:val="clear" w:color="000000" w:fill="FFFFFF"/>
            <w:noWrap/>
            <w:vAlign w:val="bottom"/>
            <w:hideMark/>
          </w:tcPr>
          <w:p w14:paraId="4EAD2D46" w14:textId="77777777" w:rsidR="00D3176A" w:rsidRPr="009A0FE1" w:rsidRDefault="00D3176A" w:rsidP="00D3176A">
            <w:pPr>
              <w:jc w:val="center"/>
              <w:rPr>
                <w:color w:val="000000"/>
              </w:rPr>
            </w:pPr>
            <w:r w:rsidRPr="009A0FE1">
              <w:rPr>
                <w:color w:val="000000"/>
              </w:rPr>
              <w:t>Paint Points</w:t>
            </w:r>
          </w:p>
        </w:tc>
      </w:tr>
      <w:tr w:rsidR="00D3176A" w:rsidRPr="009A0FE1" w14:paraId="5CA925F6" w14:textId="77777777" w:rsidTr="0063376D">
        <w:trPr>
          <w:trHeight w:val="300"/>
        </w:trPr>
        <w:tc>
          <w:tcPr>
            <w:tcW w:w="2625" w:type="dxa"/>
            <w:tcBorders>
              <w:top w:val="nil"/>
              <w:left w:val="nil"/>
              <w:bottom w:val="nil"/>
              <w:right w:val="nil"/>
            </w:tcBorders>
            <w:shd w:val="clear" w:color="000000" w:fill="FFFFFF"/>
            <w:noWrap/>
            <w:vAlign w:val="bottom"/>
            <w:hideMark/>
          </w:tcPr>
          <w:p w14:paraId="1CBB7818" w14:textId="77777777" w:rsidR="00D3176A" w:rsidRPr="009A0FE1" w:rsidRDefault="00D3176A" w:rsidP="00D3176A">
            <w:pPr>
              <w:jc w:val="center"/>
              <w:rPr>
                <w:color w:val="000000"/>
              </w:rPr>
            </w:pPr>
            <w:r w:rsidRPr="009A0FE1">
              <w:rPr>
                <w:color w:val="000000"/>
              </w:rPr>
              <w:t>Blocked Attempts</w:t>
            </w:r>
          </w:p>
        </w:tc>
        <w:tc>
          <w:tcPr>
            <w:tcW w:w="2430" w:type="dxa"/>
            <w:tcBorders>
              <w:top w:val="nil"/>
              <w:left w:val="nil"/>
              <w:bottom w:val="nil"/>
              <w:right w:val="nil"/>
            </w:tcBorders>
            <w:shd w:val="clear" w:color="000000" w:fill="FFFFFF"/>
            <w:noWrap/>
            <w:vAlign w:val="bottom"/>
            <w:hideMark/>
          </w:tcPr>
          <w:p w14:paraId="5EFAF580" w14:textId="77777777" w:rsidR="00D3176A" w:rsidRPr="009A0FE1" w:rsidRDefault="00D3176A" w:rsidP="00D3176A">
            <w:pPr>
              <w:jc w:val="center"/>
              <w:rPr>
                <w:color w:val="000000"/>
              </w:rPr>
            </w:pPr>
            <w:r w:rsidRPr="009A0FE1">
              <w:rPr>
                <w:color w:val="000000"/>
              </w:rPr>
              <w:t>Personal Fouls</w:t>
            </w:r>
          </w:p>
        </w:tc>
      </w:tr>
      <w:tr w:rsidR="00D3176A" w:rsidRPr="009A0FE1" w14:paraId="675B0FC1" w14:textId="77777777" w:rsidTr="0063376D">
        <w:trPr>
          <w:trHeight w:val="300"/>
        </w:trPr>
        <w:tc>
          <w:tcPr>
            <w:tcW w:w="2625" w:type="dxa"/>
            <w:tcBorders>
              <w:top w:val="nil"/>
              <w:left w:val="nil"/>
              <w:bottom w:val="nil"/>
              <w:right w:val="nil"/>
            </w:tcBorders>
            <w:shd w:val="clear" w:color="000000" w:fill="FFFFFF"/>
            <w:noWrap/>
            <w:vAlign w:val="bottom"/>
            <w:hideMark/>
          </w:tcPr>
          <w:p w14:paraId="60222EE0" w14:textId="77777777" w:rsidR="00D3176A" w:rsidRPr="009A0FE1" w:rsidRDefault="00D3176A" w:rsidP="00D3176A">
            <w:pPr>
              <w:jc w:val="center"/>
              <w:rPr>
                <w:color w:val="000000"/>
              </w:rPr>
            </w:pPr>
            <w:r w:rsidRPr="009A0FE1">
              <w:rPr>
                <w:color w:val="000000"/>
              </w:rPr>
              <w:t>*Blocks</w:t>
            </w:r>
          </w:p>
        </w:tc>
        <w:tc>
          <w:tcPr>
            <w:tcW w:w="2430" w:type="dxa"/>
            <w:tcBorders>
              <w:top w:val="nil"/>
              <w:left w:val="nil"/>
              <w:bottom w:val="nil"/>
              <w:right w:val="nil"/>
            </w:tcBorders>
            <w:shd w:val="clear" w:color="000000" w:fill="FFFFFF"/>
            <w:noWrap/>
            <w:vAlign w:val="bottom"/>
            <w:hideMark/>
          </w:tcPr>
          <w:p w14:paraId="1A6D1F6B" w14:textId="77777777" w:rsidR="00D3176A" w:rsidRPr="009A0FE1" w:rsidRDefault="00D3176A" w:rsidP="00D3176A">
            <w:pPr>
              <w:jc w:val="center"/>
              <w:rPr>
                <w:color w:val="000000"/>
              </w:rPr>
            </w:pPr>
            <w:r w:rsidRPr="009A0FE1">
              <w:rPr>
                <w:color w:val="000000"/>
              </w:rPr>
              <w:t>Points</w:t>
            </w:r>
          </w:p>
        </w:tc>
      </w:tr>
      <w:tr w:rsidR="00D3176A" w:rsidRPr="009A0FE1" w14:paraId="67155CBE" w14:textId="77777777" w:rsidTr="0063376D">
        <w:trPr>
          <w:trHeight w:val="300"/>
        </w:trPr>
        <w:tc>
          <w:tcPr>
            <w:tcW w:w="2625" w:type="dxa"/>
            <w:tcBorders>
              <w:top w:val="nil"/>
              <w:left w:val="nil"/>
              <w:bottom w:val="nil"/>
              <w:right w:val="nil"/>
            </w:tcBorders>
            <w:shd w:val="clear" w:color="000000" w:fill="FFFFFF"/>
            <w:noWrap/>
            <w:vAlign w:val="bottom"/>
            <w:hideMark/>
          </w:tcPr>
          <w:p w14:paraId="2B784EAF" w14:textId="77777777" w:rsidR="00D3176A" w:rsidRPr="009A0FE1" w:rsidRDefault="00D3176A" w:rsidP="00D3176A">
            <w:pPr>
              <w:jc w:val="center"/>
              <w:rPr>
                <w:color w:val="000000"/>
              </w:rPr>
            </w:pPr>
            <w:r w:rsidRPr="009A0FE1">
              <w:rPr>
                <w:color w:val="000000"/>
              </w:rPr>
              <w:t>*Defensive Rebounds</w:t>
            </w:r>
          </w:p>
        </w:tc>
        <w:tc>
          <w:tcPr>
            <w:tcW w:w="2430" w:type="dxa"/>
            <w:tcBorders>
              <w:top w:val="nil"/>
              <w:left w:val="nil"/>
              <w:bottom w:val="nil"/>
              <w:right w:val="nil"/>
            </w:tcBorders>
            <w:shd w:val="clear" w:color="000000" w:fill="FFFFFF"/>
            <w:noWrap/>
            <w:vAlign w:val="bottom"/>
            <w:hideMark/>
          </w:tcPr>
          <w:p w14:paraId="416F54CF" w14:textId="77777777" w:rsidR="00D3176A" w:rsidRPr="009A0FE1" w:rsidRDefault="00D3176A" w:rsidP="00D3176A">
            <w:pPr>
              <w:jc w:val="center"/>
              <w:rPr>
                <w:color w:val="000000"/>
              </w:rPr>
            </w:pPr>
            <w:r w:rsidRPr="009A0FE1">
              <w:rPr>
                <w:color w:val="000000"/>
              </w:rPr>
              <w:t>Points Offensive Turnovers</w:t>
            </w:r>
          </w:p>
        </w:tc>
      </w:tr>
      <w:tr w:rsidR="00D3176A" w:rsidRPr="009A0FE1" w14:paraId="132BA9C4" w14:textId="77777777" w:rsidTr="0063376D">
        <w:trPr>
          <w:trHeight w:val="320"/>
        </w:trPr>
        <w:tc>
          <w:tcPr>
            <w:tcW w:w="2625" w:type="dxa"/>
            <w:tcBorders>
              <w:top w:val="nil"/>
              <w:left w:val="nil"/>
              <w:bottom w:val="nil"/>
              <w:right w:val="nil"/>
            </w:tcBorders>
            <w:shd w:val="clear" w:color="000000" w:fill="FFFFFF"/>
            <w:noWrap/>
            <w:vAlign w:val="bottom"/>
            <w:hideMark/>
          </w:tcPr>
          <w:p w14:paraId="3993D32B" w14:textId="77777777" w:rsidR="00D3176A" w:rsidRPr="009A0FE1" w:rsidRDefault="00D3176A" w:rsidP="00D3176A">
            <w:pPr>
              <w:jc w:val="center"/>
              <w:rPr>
                <w:color w:val="000000"/>
              </w:rPr>
            </w:pPr>
            <w:r w:rsidRPr="009A0FE1">
              <w:rPr>
                <w:color w:val="000000"/>
              </w:rPr>
              <w:t>Fast Break Points</w:t>
            </w:r>
          </w:p>
        </w:tc>
        <w:tc>
          <w:tcPr>
            <w:tcW w:w="2430" w:type="dxa"/>
            <w:tcBorders>
              <w:top w:val="nil"/>
              <w:left w:val="nil"/>
              <w:bottom w:val="nil"/>
              <w:right w:val="nil"/>
            </w:tcBorders>
            <w:shd w:val="clear" w:color="000000" w:fill="FFFFFF"/>
            <w:noWrap/>
            <w:vAlign w:val="bottom"/>
            <w:hideMark/>
          </w:tcPr>
          <w:p w14:paraId="7718F2E8" w14:textId="77777777" w:rsidR="00D3176A" w:rsidRPr="009A0FE1" w:rsidRDefault="00D3176A" w:rsidP="00D3176A">
            <w:pPr>
              <w:jc w:val="center"/>
              <w:rPr>
                <w:color w:val="000000"/>
              </w:rPr>
            </w:pPr>
            <w:r w:rsidRPr="009A0FE1">
              <w:rPr>
                <w:color w:val="000000"/>
              </w:rPr>
              <w:t>Rebounds</w:t>
            </w:r>
          </w:p>
        </w:tc>
      </w:tr>
      <w:tr w:rsidR="00D3176A" w:rsidRPr="009A0FE1" w14:paraId="26C4C740" w14:textId="77777777" w:rsidTr="0063376D">
        <w:trPr>
          <w:trHeight w:val="340"/>
        </w:trPr>
        <w:tc>
          <w:tcPr>
            <w:tcW w:w="2625" w:type="dxa"/>
            <w:tcBorders>
              <w:top w:val="nil"/>
              <w:left w:val="nil"/>
              <w:bottom w:val="nil"/>
              <w:right w:val="nil"/>
            </w:tcBorders>
            <w:shd w:val="clear" w:color="000000" w:fill="FFFFFF"/>
            <w:noWrap/>
            <w:vAlign w:val="bottom"/>
            <w:hideMark/>
          </w:tcPr>
          <w:p w14:paraId="0D1C84DF" w14:textId="77777777" w:rsidR="00D3176A" w:rsidRPr="009A0FE1" w:rsidRDefault="00D3176A" w:rsidP="00D3176A">
            <w:pPr>
              <w:jc w:val="center"/>
              <w:rPr>
                <w:color w:val="000000"/>
              </w:rPr>
            </w:pPr>
            <w:r w:rsidRPr="009A0FE1">
              <w:rPr>
                <w:color w:val="000000"/>
              </w:rPr>
              <w:t>Field Goals Attempted</w:t>
            </w:r>
          </w:p>
        </w:tc>
        <w:tc>
          <w:tcPr>
            <w:tcW w:w="2430" w:type="dxa"/>
            <w:tcBorders>
              <w:top w:val="nil"/>
              <w:left w:val="nil"/>
              <w:bottom w:val="nil"/>
              <w:right w:val="nil"/>
            </w:tcBorders>
            <w:shd w:val="clear" w:color="000000" w:fill="FFFFFF"/>
            <w:noWrap/>
            <w:vAlign w:val="bottom"/>
            <w:hideMark/>
          </w:tcPr>
          <w:p w14:paraId="1A220920" w14:textId="77777777" w:rsidR="00D3176A" w:rsidRPr="009A0FE1" w:rsidRDefault="00D3176A" w:rsidP="00D3176A">
            <w:pPr>
              <w:jc w:val="center"/>
              <w:rPr>
                <w:color w:val="000000"/>
              </w:rPr>
            </w:pPr>
            <w:r w:rsidRPr="009A0FE1">
              <w:rPr>
                <w:color w:val="000000"/>
              </w:rPr>
              <w:t>Second Chance Points</w:t>
            </w:r>
          </w:p>
        </w:tc>
      </w:tr>
      <w:tr w:rsidR="00D3176A" w:rsidRPr="009A0FE1" w14:paraId="352C88A0" w14:textId="77777777" w:rsidTr="0063376D">
        <w:trPr>
          <w:trHeight w:val="320"/>
        </w:trPr>
        <w:tc>
          <w:tcPr>
            <w:tcW w:w="2625" w:type="dxa"/>
            <w:tcBorders>
              <w:top w:val="nil"/>
              <w:left w:val="nil"/>
              <w:bottom w:val="nil"/>
              <w:right w:val="nil"/>
            </w:tcBorders>
            <w:shd w:val="clear" w:color="000000" w:fill="FFFFFF"/>
            <w:noWrap/>
            <w:vAlign w:val="bottom"/>
            <w:hideMark/>
          </w:tcPr>
          <w:p w14:paraId="661CA5AF" w14:textId="77777777" w:rsidR="00D3176A" w:rsidRPr="009A0FE1" w:rsidRDefault="00D3176A" w:rsidP="00D3176A">
            <w:pPr>
              <w:jc w:val="center"/>
              <w:rPr>
                <w:color w:val="000000"/>
              </w:rPr>
            </w:pPr>
            <w:r w:rsidRPr="009A0FE1">
              <w:rPr>
                <w:color w:val="000000"/>
              </w:rPr>
              <w:t>Field Goals Made</w:t>
            </w:r>
          </w:p>
        </w:tc>
        <w:tc>
          <w:tcPr>
            <w:tcW w:w="2430" w:type="dxa"/>
            <w:tcBorders>
              <w:top w:val="nil"/>
              <w:left w:val="nil"/>
              <w:bottom w:val="nil"/>
              <w:right w:val="nil"/>
            </w:tcBorders>
            <w:shd w:val="clear" w:color="000000" w:fill="FFFFFF"/>
            <w:noWrap/>
            <w:vAlign w:val="bottom"/>
            <w:hideMark/>
          </w:tcPr>
          <w:p w14:paraId="740D16B1" w14:textId="77777777" w:rsidR="00D3176A" w:rsidRPr="009A0FE1" w:rsidRDefault="00D3176A" w:rsidP="00D3176A">
            <w:pPr>
              <w:jc w:val="center"/>
              <w:rPr>
                <w:color w:val="000000"/>
              </w:rPr>
            </w:pPr>
            <w:r w:rsidRPr="009A0FE1">
              <w:rPr>
                <w:color w:val="000000"/>
              </w:rPr>
              <w:t>*Steals</w:t>
            </w:r>
          </w:p>
        </w:tc>
      </w:tr>
      <w:tr w:rsidR="00D3176A" w:rsidRPr="009A0FE1" w14:paraId="7BD5A90D" w14:textId="77777777" w:rsidTr="0063376D">
        <w:trPr>
          <w:trHeight w:val="300"/>
        </w:trPr>
        <w:tc>
          <w:tcPr>
            <w:tcW w:w="2625" w:type="dxa"/>
            <w:tcBorders>
              <w:top w:val="nil"/>
              <w:left w:val="nil"/>
              <w:bottom w:val="nil"/>
              <w:right w:val="nil"/>
            </w:tcBorders>
            <w:shd w:val="clear" w:color="000000" w:fill="FFFFFF"/>
            <w:noWrap/>
            <w:vAlign w:val="bottom"/>
            <w:hideMark/>
          </w:tcPr>
          <w:p w14:paraId="08823393" w14:textId="77777777" w:rsidR="00D3176A" w:rsidRPr="009A0FE1" w:rsidRDefault="00D3176A" w:rsidP="00D3176A">
            <w:pPr>
              <w:jc w:val="center"/>
              <w:rPr>
                <w:color w:val="000000"/>
              </w:rPr>
            </w:pPr>
            <w:r w:rsidRPr="009A0FE1">
              <w:rPr>
                <w:color w:val="000000"/>
              </w:rPr>
              <w:t>Flagrant Fouls</w:t>
            </w:r>
          </w:p>
        </w:tc>
        <w:tc>
          <w:tcPr>
            <w:tcW w:w="2430" w:type="dxa"/>
            <w:tcBorders>
              <w:top w:val="nil"/>
              <w:left w:val="nil"/>
              <w:bottom w:val="nil"/>
              <w:right w:val="nil"/>
            </w:tcBorders>
            <w:shd w:val="clear" w:color="000000" w:fill="FFFFFF"/>
            <w:noWrap/>
            <w:vAlign w:val="bottom"/>
            <w:hideMark/>
          </w:tcPr>
          <w:p w14:paraId="060152E4" w14:textId="77777777" w:rsidR="00D3176A" w:rsidRPr="009A0FE1" w:rsidRDefault="00D3176A" w:rsidP="00D3176A">
            <w:pPr>
              <w:jc w:val="center"/>
              <w:rPr>
                <w:color w:val="000000"/>
              </w:rPr>
            </w:pPr>
            <w:r w:rsidRPr="009A0FE1">
              <w:rPr>
                <w:color w:val="000000"/>
              </w:rPr>
              <w:t>Three Point Attempts</w:t>
            </w:r>
          </w:p>
        </w:tc>
      </w:tr>
      <w:tr w:rsidR="00D3176A" w:rsidRPr="009A0FE1" w14:paraId="2E1B9727" w14:textId="77777777" w:rsidTr="0063376D">
        <w:trPr>
          <w:trHeight w:val="300"/>
        </w:trPr>
        <w:tc>
          <w:tcPr>
            <w:tcW w:w="2625" w:type="dxa"/>
            <w:tcBorders>
              <w:top w:val="nil"/>
              <w:left w:val="nil"/>
              <w:bottom w:val="nil"/>
              <w:right w:val="nil"/>
            </w:tcBorders>
            <w:shd w:val="clear" w:color="000000" w:fill="FFFFFF"/>
            <w:noWrap/>
            <w:vAlign w:val="bottom"/>
            <w:hideMark/>
          </w:tcPr>
          <w:p w14:paraId="4EC348B7" w14:textId="77777777" w:rsidR="00D3176A" w:rsidRPr="009A0FE1" w:rsidRDefault="00D3176A" w:rsidP="00D3176A">
            <w:pPr>
              <w:jc w:val="center"/>
              <w:rPr>
                <w:color w:val="000000"/>
              </w:rPr>
            </w:pPr>
            <w:r w:rsidRPr="009A0FE1">
              <w:rPr>
                <w:color w:val="000000"/>
              </w:rPr>
              <w:t>Free Throws Attempted</w:t>
            </w:r>
          </w:p>
        </w:tc>
        <w:tc>
          <w:tcPr>
            <w:tcW w:w="2430" w:type="dxa"/>
            <w:tcBorders>
              <w:top w:val="nil"/>
              <w:left w:val="nil"/>
              <w:bottom w:val="nil"/>
              <w:right w:val="nil"/>
            </w:tcBorders>
            <w:shd w:val="clear" w:color="000000" w:fill="FFFFFF"/>
            <w:noWrap/>
            <w:vAlign w:val="bottom"/>
            <w:hideMark/>
          </w:tcPr>
          <w:p w14:paraId="34C96B06" w14:textId="77777777" w:rsidR="00D3176A" w:rsidRPr="009A0FE1" w:rsidRDefault="00D3176A" w:rsidP="00D3176A">
            <w:pPr>
              <w:jc w:val="center"/>
              <w:rPr>
                <w:color w:val="000000"/>
              </w:rPr>
            </w:pPr>
            <w:r w:rsidRPr="009A0FE1">
              <w:rPr>
                <w:color w:val="000000"/>
              </w:rPr>
              <w:t>*Three Points Made</w:t>
            </w:r>
          </w:p>
        </w:tc>
      </w:tr>
      <w:tr w:rsidR="00D3176A" w:rsidRPr="009A0FE1" w14:paraId="43C55968" w14:textId="77777777" w:rsidTr="0063376D">
        <w:trPr>
          <w:trHeight w:val="300"/>
        </w:trPr>
        <w:tc>
          <w:tcPr>
            <w:tcW w:w="2625" w:type="dxa"/>
            <w:tcBorders>
              <w:top w:val="nil"/>
              <w:left w:val="nil"/>
              <w:bottom w:val="nil"/>
              <w:right w:val="nil"/>
            </w:tcBorders>
            <w:shd w:val="clear" w:color="000000" w:fill="FFFFFF"/>
            <w:noWrap/>
            <w:vAlign w:val="bottom"/>
            <w:hideMark/>
          </w:tcPr>
          <w:p w14:paraId="73828211" w14:textId="77777777" w:rsidR="00D3176A" w:rsidRPr="009A0FE1" w:rsidRDefault="00D3176A" w:rsidP="00D3176A">
            <w:pPr>
              <w:jc w:val="center"/>
              <w:rPr>
                <w:color w:val="000000"/>
              </w:rPr>
            </w:pPr>
            <w:r w:rsidRPr="009A0FE1">
              <w:rPr>
                <w:color w:val="000000"/>
              </w:rPr>
              <w:t>*Free Throws Made</w:t>
            </w:r>
          </w:p>
        </w:tc>
        <w:tc>
          <w:tcPr>
            <w:tcW w:w="2430" w:type="dxa"/>
            <w:tcBorders>
              <w:top w:val="nil"/>
              <w:left w:val="nil"/>
              <w:bottom w:val="nil"/>
              <w:right w:val="nil"/>
            </w:tcBorders>
            <w:shd w:val="clear" w:color="000000" w:fill="FFFFFF"/>
            <w:noWrap/>
            <w:vAlign w:val="bottom"/>
            <w:hideMark/>
          </w:tcPr>
          <w:p w14:paraId="70C4AA47" w14:textId="77777777" w:rsidR="00D3176A" w:rsidRPr="009A0FE1" w:rsidRDefault="00D3176A" w:rsidP="00D3176A">
            <w:pPr>
              <w:jc w:val="center"/>
              <w:rPr>
                <w:color w:val="000000"/>
              </w:rPr>
            </w:pPr>
            <w:r w:rsidRPr="009A0FE1">
              <w:rPr>
                <w:color w:val="000000"/>
              </w:rPr>
              <w:t>*Turnovers</w:t>
            </w:r>
          </w:p>
        </w:tc>
      </w:tr>
      <w:tr w:rsidR="00D3176A" w:rsidRPr="009A0FE1" w14:paraId="2A163968" w14:textId="77777777" w:rsidTr="0063376D">
        <w:trPr>
          <w:trHeight w:val="300"/>
        </w:trPr>
        <w:tc>
          <w:tcPr>
            <w:tcW w:w="2625" w:type="dxa"/>
            <w:tcBorders>
              <w:top w:val="nil"/>
              <w:left w:val="nil"/>
              <w:bottom w:val="nil"/>
              <w:right w:val="nil"/>
            </w:tcBorders>
            <w:shd w:val="clear" w:color="000000" w:fill="FFFFFF"/>
            <w:noWrap/>
            <w:vAlign w:val="bottom"/>
            <w:hideMark/>
          </w:tcPr>
          <w:p w14:paraId="0503CF1D" w14:textId="77777777" w:rsidR="00D3176A" w:rsidRPr="009A0FE1" w:rsidRDefault="00D3176A" w:rsidP="00D3176A">
            <w:pPr>
              <w:jc w:val="center"/>
              <w:rPr>
                <w:color w:val="000000"/>
              </w:rPr>
            </w:pPr>
            <w:r w:rsidRPr="009A0FE1">
              <w:rPr>
                <w:color w:val="000000"/>
              </w:rPr>
              <w:t>Minutes</w:t>
            </w:r>
          </w:p>
        </w:tc>
        <w:tc>
          <w:tcPr>
            <w:tcW w:w="2430" w:type="dxa"/>
            <w:tcBorders>
              <w:top w:val="nil"/>
              <w:left w:val="nil"/>
              <w:bottom w:val="nil"/>
              <w:right w:val="nil"/>
            </w:tcBorders>
            <w:shd w:val="clear" w:color="000000" w:fill="FFFFFF"/>
            <w:noWrap/>
            <w:vAlign w:val="bottom"/>
            <w:hideMark/>
          </w:tcPr>
          <w:p w14:paraId="7E2D4753" w14:textId="77777777" w:rsidR="00D3176A" w:rsidRPr="009A0FE1" w:rsidRDefault="00D3176A" w:rsidP="00D3176A">
            <w:pPr>
              <w:jc w:val="center"/>
              <w:rPr>
                <w:color w:val="000000"/>
              </w:rPr>
            </w:pPr>
            <w:r w:rsidRPr="009A0FE1">
              <w:rPr>
                <w:color w:val="000000"/>
              </w:rPr>
              <w:t>Two Point Attempts</w:t>
            </w:r>
          </w:p>
        </w:tc>
      </w:tr>
      <w:tr w:rsidR="00D3176A" w:rsidRPr="009A0FE1" w14:paraId="4F82C0FF" w14:textId="77777777" w:rsidTr="0063376D">
        <w:trPr>
          <w:trHeight w:val="320"/>
        </w:trPr>
        <w:tc>
          <w:tcPr>
            <w:tcW w:w="2625" w:type="dxa"/>
            <w:tcBorders>
              <w:top w:val="nil"/>
              <w:left w:val="nil"/>
              <w:bottom w:val="double" w:sz="6" w:space="0" w:color="auto"/>
              <w:right w:val="nil"/>
            </w:tcBorders>
            <w:shd w:val="clear" w:color="000000" w:fill="FFFFFF"/>
            <w:noWrap/>
            <w:vAlign w:val="bottom"/>
            <w:hideMark/>
          </w:tcPr>
          <w:p w14:paraId="31A5272B" w14:textId="77777777" w:rsidR="00D3176A" w:rsidRPr="009A0FE1" w:rsidRDefault="00D3176A" w:rsidP="00D3176A">
            <w:pPr>
              <w:jc w:val="center"/>
              <w:rPr>
                <w:color w:val="000000"/>
              </w:rPr>
            </w:pPr>
            <w:r w:rsidRPr="009A0FE1">
              <w:rPr>
                <w:color w:val="000000"/>
              </w:rPr>
              <w:t>Offensive Rebounds</w:t>
            </w:r>
          </w:p>
        </w:tc>
        <w:tc>
          <w:tcPr>
            <w:tcW w:w="2430" w:type="dxa"/>
            <w:tcBorders>
              <w:top w:val="nil"/>
              <w:left w:val="nil"/>
              <w:bottom w:val="double" w:sz="6" w:space="0" w:color="auto"/>
              <w:right w:val="nil"/>
            </w:tcBorders>
            <w:shd w:val="clear" w:color="000000" w:fill="FFFFFF"/>
            <w:noWrap/>
            <w:vAlign w:val="bottom"/>
            <w:hideMark/>
          </w:tcPr>
          <w:p w14:paraId="27DC750A" w14:textId="77777777" w:rsidR="00D3176A" w:rsidRPr="009A0FE1" w:rsidRDefault="00D3176A" w:rsidP="00D3176A">
            <w:pPr>
              <w:jc w:val="center"/>
              <w:rPr>
                <w:color w:val="000000"/>
              </w:rPr>
            </w:pPr>
            <w:r w:rsidRPr="009A0FE1">
              <w:rPr>
                <w:color w:val="000000"/>
              </w:rPr>
              <w:t>Two Points Made</w:t>
            </w:r>
          </w:p>
        </w:tc>
      </w:tr>
    </w:tbl>
    <w:p w14:paraId="52F65053" w14:textId="7FA5E13E" w:rsidR="00D3176A" w:rsidRPr="0063376D" w:rsidRDefault="00D3176A" w:rsidP="0063376D">
      <w:pPr>
        <w:pStyle w:val="Caption"/>
        <w:keepNext/>
        <w:rPr>
          <w:b w:val="0"/>
          <w:color w:val="auto"/>
          <w:sz w:val="16"/>
          <w:szCs w:val="16"/>
        </w:rPr>
      </w:pPr>
      <w:r w:rsidRPr="0063376D">
        <w:rPr>
          <w:b w:val="0"/>
          <w:color w:val="auto"/>
          <w:sz w:val="16"/>
          <w:szCs w:val="16"/>
        </w:rPr>
        <w:t>List of 24 individual variables evaluated in a multiple linear regression</w:t>
      </w:r>
      <w:r w:rsidR="0063376D" w:rsidRPr="0063376D">
        <w:rPr>
          <w:b w:val="0"/>
          <w:color w:val="auto"/>
          <w:sz w:val="16"/>
          <w:szCs w:val="16"/>
        </w:rPr>
        <w:t xml:space="preserve"> model to </w:t>
      </w:r>
      <w:r w:rsidRPr="0063376D">
        <w:rPr>
          <w:b w:val="0"/>
          <w:color w:val="auto"/>
          <w:sz w:val="16"/>
          <w:szCs w:val="16"/>
        </w:rPr>
        <w:t>determine which variables were statistically correlated to wins.  *Indicates the variables that were highly correlated to wins.</w:t>
      </w:r>
    </w:p>
    <w:p w14:paraId="19BF0D93" w14:textId="77777777" w:rsidR="0063376D" w:rsidRDefault="0063376D" w:rsidP="0063376D">
      <w:pPr>
        <w:pStyle w:val="Text"/>
      </w:pPr>
    </w:p>
    <w:p w14:paraId="6359A3FA" w14:textId="1673DB4E" w:rsidR="0063376D" w:rsidRDefault="0063376D" w:rsidP="0063376D">
      <w:pPr>
        <w:pStyle w:val="Text"/>
      </w:pPr>
      <w:r>
        <w:t>Using a</w:t>
      </w:r>
      <w:ins w:id="195" w:author="Cory Nichols" w:date="2015-08-19T11:30:00Z">
        <w:r w:rsidR="006A2B2A">
          <w:t>n alpha level of 0.0</w:t>
        </w:r>
        <w:r w:rsidR="005E543E">
          <w:t xml:space="preserve">5, </w:t>
        </w:r>
      </w:ins>
      <w:del w:id="196" w:author="Cory Nichols" w:date="2015-08-19T11:30:00Z">
        <w:r w:rsidDel="005E543E">
          <w:delText xml:space="preserve"> 95% confidence interval, </w:delText>
        </w:r>
      </w:del>
      <w:r>
        <w:t xml:space="preserve">each of the 24 variables </w:t>
      </w:r>
      <w:del w:id="197" w:author="Cory Nichols" w:date="2015-08-19T19:15:00Z">
        <w:r w:rsidDel="005450E9">
          <w:delText>was tested for significance in correlation</w:delText>
        </w:r>
      </w:del>
      <w:ins w:id="198" w:author="Cory Nichols" w:date="2015-08-19T19:15:00Z">
        <w:r w:rsidR="005450E9">
          <w:t>were investigated for linearity utilizing a correlation matrix and scatterplot matrices</w:t>
        </w:r>
      </w:ins>
      <w:ins w:id="199" w:author="Cory Nichols" w:date="2015-08-19T19:33:00Z">
        <w:r w:rsidR="00BE0C75">
          <w:t xml:space="preserve"> in both Python and SAS</w:t>
        </w:r>
      </w:ins>
      <w:bookmarkStart w:id="200" w:name="_GoBack"/>
      <w:bookmarkEnd w:id="200"/>
      <w:r>
        <w:t>.</w:t>
      </w:r>
      <w:ins w:id="201" w:author="Cory Nichols" w:date="2015-08-19T19:16:00Z">
        <w:r w:rsidR="005450E9">
          <w:t xml:space="preserve"> O</w:t>
        </w:r>
      </w:ins>
      <w:del w:id="202" w:author="Cory Nichols" w:date="2015-08-19T19:16:00Z">
        <w:r w:rsidDel="005450E9">
          <w:delText xml:space="preserve">  However, o</w:delText>
        </w:r>
      </w:del>
      <w:r>
        <w:t xml:space="preserve">f the total </w:t>
      </w:r>
      <w:del w:id="203" w:author="Cory Nichols" w:date="2015-08-19T19:16:00Z">
        <w:r w:rsidDel="005450E9">
          <w:delText>twenty-four (24)</w:delText>
        </w:r>
      </w:del>
      <w:ins w:id="204" w:author="Cory Nichols" w:date="2015-08-19T19:16:00Z">
        <w:r w:rsidR="005450E9">
          <w:t>24</w:t>
        </w:r>
      </w:ins>
      <w:r>
        <w:t xml:space="preserve"> variables tested, only seven (7) were</w:t>
      </w:r>
      <w:ins w:id="205" w:author="Cory Nichols" w:date="2015-08-19T19:16:00Z">
        <w:r w:rsidR="005450E9">
          <w:t xml:space="preserve"> moderately to strongly</w:t>
        </w:r>
      </w:ins>
      <w:r>
        <w:t xml:space="preserve"> correlated with wins as seen in Table 2.</w:t>
      </w:r>
      <w:ins w:id="206" w:author="Cory Nichols" w:date="2015-08-19T19:18:00Z">
        <w:r w:rsidR="005450E9">
          <w:t xml:space="preserve"> </w:t>
        </w:r>
      </w:ins>
      <w:del w:id="207" w:author="Cory Nichols" w:date="2015-08-19T19:18:00Z">
        <w:r w:rsidDel="005450E9">
          <w:delText xml:space="preserve"> </w:delText>
        </w:r>
      </w:del>
      <w:moveFromRangeStart w:id="208" w:author="Cory Nichols" w:date="2015-08-19T19:17:00Z" w:name="move301631204"/>
      <w:moveFrom w:id="209" w:author="Cory Nichols" w:date="2015-08-19T19:17:00Z">
        <w:r w:rsidDel="005450E9">
          <w:t xml:space="preserve"> As a result of the multiple linear regression </w:t>
        </w:r>
        <w:r w:rsidR="00450172" w:rsidDel="005450E9">
          <w:t>analysis</w:t>
        </w:r>
        <w:r w:rsidDel="005450E9">
          <w:t>, the following prediction equation was developed.</w:t>
        </w:r>
      </w:moveFrom>
      <w:moveFromRangeEnd w:id="208"/>
      <w:ins w:id="210" w:author="Cory Nichols" w:date="2015-08-19T19:16:00Z">
        <w:r w:rsidR="005450E9">
          <w:t>Multiple iterations of models were investigated, eliminating variables along the way with extra sum of squares F tests and individual</w:t>
        </w:r>
      </w:ins>
      <w:ins w:id="211" w:author="Cory Nichols" w:date="2015-08-19T19:17:00Z">
        <w:r w:rsidR="005450E9">
          <w:t xml:space="preserve"> variable</w:t>
        </w:r>
      </w:ins>
      <w:ins w:id="212" w:author="Cory Nichols" w:date="2015-08-19T19:16:00Z">
        <w:r w:rsidR="005450E9">
          <w:t xml:space="preserve"> T-tests for significance</w:t>
        </w:r>
      </w:ins>
      <w:ins w:id="213" w:author="Cory Nichols" w:date="2015-08-19T19:17:00Z">
        <w:r w:rsidR="005450E9">
          <w:t xml:space="preserve">. To ensure linearity was true and outliers were not impacting our analysis, scatterplot matrices were used extensively. </w:t>
        </w:r>
      </w:ins>
      <w:moveToRangeStart w:id="214" w:author="Cory Nichols" w:date="2015-08-19T19:17:00Z" w:name="move301631204"/>
      <w:moveTo w:id="215" w:author="Cory Nichols" w:date="2015-08-19T19:17:00Z">
        <w:r w:rsidR="005450E9">
          <w:t>As a result of the multiple linear regression analysis, the following prediction equation was developed.</w:t>
        </w:r>
      </w:moveTo>
      <w:moveToRangeEnd w:id="214"/>
    </w:p>
    <w:p w14:paraId="439FC51C" w14:textId="77777777" w:rsidR="0063376D" w:rsidRPr="0063376D" w:rsidRDefault="0063376D" w:rsidP="0063376D"/>
    <w:tbl>
      <w:tblPr>
        <w:tblW w:w="4580" w:type="dxa"/>
        <w:tblInd w:w="93" w:type="dxa"/>
        <w:tblLook w:val="04A0" w:firstRow="1" w:lastRow="0" w:firstColumn="1" w:lastColumn="0" w:noHBand="0" w:noVBand="1"/>
      </w:tblPr>
      <w:tblGrid>
        <w:gridCol w:w="2052"/>
        <w:gridCol w:w="1466"/>
        <w:gridCol w:w="1062"/>
      </w:tblGrid>
      <w:tr w:rsidR="009A0FE1" w:rsidRPr="009A0FE1" w14:paraId="2ADBC7D8" w14:textId="77777777" w:rsidTr="009A0FE1">
        <w:trPr>
          <w:trHeight w:val="300"/>
        </w:trPr>
        <w:tc>
          <w:tcPr>
            <w:tcW w:w="4580" w:type="dxa"/>
            <w:gridSpan w:val="3"/>
            <w:tcBorders>
              <w:top w:val="nil"/>
              <w:left w:val="nil"/>
              <w:bottom w:val="nil"/>
              <w:right w:val="nil"/>
            </w:tcBorders>
            <w:shd w:val="clear" w:color="000000" w:fill="FFFFFF"/>
            <w:noWrap/>
            <w:vAlign w:val="bottom"/>
            <w:hideMark/>
          </w:tcPr>
          <w:p w14:paraId="7A5BB280" w14:textId="77777777" w:rsidR="009A0FE1" w:rsidRPr="009A0FE1" w:rsidRDefault="009A0FE1" w:rsidP="009A0FE1">
            <w:pPr>
              <w:jc w:val="center"/>
              <w:rPr>
                <w:color w:val="000000"/>
              </w:rPr>
            </w:pPr>
            <w:r w:rsidRPr="009A0FE1">
              <w:rPr>
                <w:color w:val="000000"/>
              </w:rPr>
              <w:t>TABLE 2</w:t>
            </w:r>
          </w:p>
        </w:tc>
      </w:tr>
      <w:tr w:rsidR="009A0FE1" w:rsidRPr="009A0FE1" w14:paraId="11DD448C" w14:textId="77777777" w:rsidTr="009A0FE1">
        <w:trPr>
          <w:trHeight w:val="640"/>
        </w:trPr>
        <w:tc>
          <w:tcPr>
            <w:tcW w:w="4580" w:type="dxa"/>
            <w:gridSpan w:val="3"/>
            <w:tcBorders>
              <w:top w:val="nil"/>
              <w:left w:val="nil"/>
              <w:bottom w:val="double" w:sz="6" w:space="0" w:color="auto"/>
              <w:right w:val="nil"/>
            </w:tcBorders>
            <w:shd w:val="clear" w:color="000000" w:fill="FFFFFF"/>
            <w:hideMark/>
          </w:tcPr>
          <w:p w14:paraId="4C8E804F" w14:textId="77777777" w:rsidR="009A0FE1" w:rsidRPr="009A0FE1" w:rsidRDefault="009A0FE1" w:rsidP="009A0FE1">
            <w:pPr>
              <w:jc w:val="center"/>
              <w:rPr>
                <w:color w:val="000000"/>
              </w:rPr>
            </w:pPr>
            <w:r w:rsidRPr="009A0FE1">
              <w:rPr>
                <w:color w:val="000000"/>
              </w:rPr>
              <w:t>MULTIPLE LINEAR REGRESSION          VARIABLE SIGNIFICANCE</w:t>
            </w:r>
          </w:p>
        </w:tc>
      </w:tr>
      <w:tr w:rsidR="009A0FE1" w:rsidRPr="009A0FE1" w14:paraId="647114E2" w14:textId="77777777" w:rsidTr="009A0FE1">
        <w:trPr>
          <w:trHeight w:val="640"/>
        </w:trPr>
        <w:tc>
          <w:tcPr>
            <w:tcW w:w="2052" w:type="dxa"/>
            <w:tcBorders>
              <w:top w:val="nil"/>
              <w:left w:val="nil"/>
              <w:bottom w:val="double" w:sz="6" w:space="0" w:color="auto"/>
              <w:right w:val="nil"/>
            </w:tcBorders>
            <w:shd w:val="clear" w:color="000000" w:fill="FFFFFF"/>
            <w:noWrap/>
            <w:hideMark/>
          </w:tcPr>
          <w:p w14:paraId="709B6D46" w14:textId="77777777" w:rsidR="009A0FE1" w:rsidRPr="009A0FE1" w:rsidRDefault="009A0FE1" w:rsidP="009A0FE1">
            <w:pPr>
              <w:rPr>
                <w:color w:val="000000"/>
              </w:rPr>
            </w:pPr>
            <w:r w:rsidRPr="009A0FE1">
              <w:rPr>
                <w:color w:val="000000"/>
              </w:rPr>
              <w:t>VARIABLE</w:t>
            </w:r>
          </w:p>
        </w:tc>
        <w:tc>
          <w:tcPr>
            <w:tcW w:w="1466" w:type="dxa"/>
            <w:tcBorders>
              <w:top w:val="nil"/>
              <w:left w:val="nil"/>
              <w:bottom w:val="double" w:sz="6" w:space="0" w:color="auto"/>
              <w:right w:val="nil"/>
            </w:tcBorders>
            <w:shd w:val="clear" w:color="000000" w:fill="FFFFFF"/>
            <w:hideMark/>
          </w:tcPr>
          <w:p w14:paraId="15BBFC09" w14:textId="62CCE587" w:rsidR="009A0FE1" w:rsidRPr="009A0FE1" w:rsidRDefault="005234CB" w:rsidP="009A0FE1">
            <w:pPr>
              <w:rPr>
                <w:color w:val="000000"/>
              </w:rPr>
            </w:pPr>
            <w:r>
              <w:rPr>
                <w:color w:val="000000"/>
              </w:rPr>
              <w:t>PARAMETER ESTIMATE</w:t>
            </w:r>
          </w:p>
        </w:tc>
        <w:tc>
          <w:tcPr>
            <w:tcW w:w="1062" w:type="dxa"/>
            <w:tcBorders>
              <w:top w:val="nil"/>
              <w:left w:val="nil"/>
              <w:bottom w:val="double" w:sz="6" w:space="0" w:color="auto"/>
              <w:right w:val="nil"/>
            </w:tcBorders>
            <w:shd w:val="clear" w:color="000000" w:fill="FFFFFF"/>
            <w:noWrap/>
            <w:hideMark/>
          </w:tcPr>
          <w:p w14:paraId="67C0A46F" w14:textId="77777777" w:rsidR="009A0FE1" w:rsidRPr="009A0FE1" w:rsidRDefault="009A0FE1" w:rsidP="009A0FE1">
            <w:pPr>
              <w:rPr>
                <w:color w:val="000000"/>
              </w:rPr>
            </w:pPr>
            <w:r w:rsidRPr="009A0FE1">
              <w:rPr>
                <w:color w:val="000000"/>
              </w:rPr>
              <w:t>P-VALUE</w:t>
            </w:r>
          </w:p>
        </w:tc>
      </w:tr>
      <w:tr w:rsidR="009A0FE1" w:rsidRPr="009A0FE1" w14:paraId="49F8673C" w14:textId="77777777" w:rsidTr="009A0FE1">
        <w:trPr>
          <w:trHeight w:val="320"/>
        </w:trPr>
        <w:tc>
          <w:tcPr>
            <w:tcW w:w="2052" w:type="dxa"/>
            <w:tcBorders>
              <w:top w:val="nil"/>
              <w:left w:val="nil"/>
              <w:bottom w:val="nil"/>
              <w:right w:val="nil"/>
            </w:tcBorders>
            <w:shd w:val="clear" w:color="000000" w:fill="FFFFFF"/>
            <w:noWrap/>
            <w:vAlign w:val="bottom"/>
            <w:hideMark/>
          </w:tcPr>
          <w:p w14:paraId="613B04C8" w14:textId="77777777" w:rsidR="009A0FE1" w:rsidRPr="009A0FE1" w:rsidRDefault="009A0FE1" w:rsidP="009A0FE1">
            <w:pPr>
              <w:rPr>
                <w:color w:val="000000"/>
              </w:rPr>
            </w:pPr>
            <w:r w:rsidRPr="009A0FE1">
              <w:rPr>
                <w:color w:val="000000"/>
              </w:rPr>
              <w:t>Three Points Made</w:t>
            </w:r>
          </w:p>
        </w:tc>
        <w:tc>
          <w:tcPr>
            <w:tcW w:w="1466" w:type="dxa"/>
            <w:tcBorders>
              <w:top w:val="nil"/>
              <w:left w:val="nil"/>
              <w:bottom w:val="nil"/>
              <w:right w:val="nil"/>
            </w:tcBorders>
            <w:shd w:val="clear" w:color="000000" w:fill="FFFFFF"/>
            <w:noWrap/>
            <w:vAlign w:val="bottom"/>
            <w:hideMark/>
          </w:tcPr>
          <w:p w14:paraId="30334EF7" w14:textId="15BF16E0" w:rsidR="009A0FE1" w:rsidRPr="009A0FE1" w:rsidRDefault="005234CB" w:rsidP="009A0FE1">
            <w:pPr>
              <w:rPr>
                <w:color w:val="000000"/>
              </w:rPr>
            </w:pPr>
            <w:r>
              <w:rPr>
                <w:color w:val="000000"/>
              </w:rPr>
              <w:t>2.23</w:t>
            </w:r>
          </w:p>
        </w:tc>
        <w:tc>
          <w:tcPr>
            <w:tcW w:w="1062" w:type="dxa"/>
            <w:tcBorders>
              <w:top w:val="nil"/>
              <w:left w:val="nil"/>
              <w:bottom w:val="nil"/>
              <w:right w:val="nil"/>
            </w:tcBorders>
            <w:shd w:val="clear" w:color="000000" w:fill="FFFFFF"/>
            <w:noWrap/>
            <w:vAlign w:val="bottom"/>
            <w:hideMark/>
          </w:tcPr>
          <w:p w14:paraId="3B691932" w14:textId="77777777" w:rsidR="009A0FE1" w:rsidRPr="009A0FE1" w:rsidRDefault="009A0FE1" w:rsidP="009A0FE1">
            <w:pPr>
              <w:rPr>
                <w:color w:val="000000"/>
              </w:rPr>
            </w:pPr>
            <w:r w:rsidRPr="009A0FE1">
              <w:rPr>
                <w:color w:val="000000"/>
              </w:rPr>
              <w:t>&lt;.0001</w:t>
            </w:r>
          </w:p>
        </w:tc>
      </w:tr>
      <w:tr w:rsidR="009A0FE1" w:rsidRPr="009A0FE1" w14:paraId="323FEC2D" w14:textId="77777777" w:rsidTr="009A0FE1">
        <w:trPr>
          <w:trHeight w:val="300"/>
        </w:trPr>
        <w:tc>
          <w:tcPr>
            <w:tcW w:w="2052" w:type="dxa"/>
            <w:tcBorders>
              <w:top w:val="nil"/>
              <w:left w:val="nil"/>
              <w:bottom w:val="nil"/>
              <w:right w:val="nil"/>
            </w:tcBorders>
            <w:shd w:val="clear" w:color="000000" w:fill="FFFFFF"/>
            <w:noWrap/>
            <w:vAlign w:val="bottom"/>
            <w:hideMark/>
          </w:tcPr>
          <w:p w14:paraId="599D3AFE" w14:textId="77777777" w:rsidR="009A0FE1" w:rsidRPr="009A0FE1" w:rsidRDefault="009A0FE1" w:rsidP="009A0FE1">
            <w:pPr>
              <w:rPr>
                <w:color w:val="000000"/>
              </w:rPr>
            </w:pPr>
            <w:r w:rsidRPr="009A0FE1">
              <w:rPr>
                <w:color w:val="000000"/>
              </w:rPr>
              <w:t>Defensive Rebounds</w:t>
            </w:r>
          </w:p>
        </w:tc>
        <w:tc>
          <w:tcPr>
            <w:tcW w:w="1466" w:type="dxa"/>
            <w:tcBorders>
              <w:top w:val="nil"/>
              <w:left w:val="nil"/>
              <w:bottom w:val="nil"/>
              <w:right w:val="nil"/>
            </w:tcBorders>
            <w:shd w:val="clear" w:color="000000" w:fill="FFFFFF"/>
            <w:noWrap/>
            <w:vAlign w:val="bottom"/>
            <w:hideMark/>
          </w:tcPr>
          <w:p w14:paraId="7FED0613" w14:textId="6A68AAB5" w:rsidR="009A0FE1" w:rsidRPr="009A0FE1" w:rsidRDefault="005234CB" w:rsidP="009A0FE1">
            <w:pPr>
              <w:rPr>
                <w:color w:val="000000"/>
              </w:rPr>
            </w:pPr>
            <w:r>
              <w:rPr>
                <w:color w:val="000000"/>
              </w:rPr>
              <w:t>2.65</w:t>
            </w:r>
          </w:p>
        </w:tc>
        <w:tc>
          <w:tcPr>
            <w:tcW w:w="1062" w:type="dxa"/>
            <w:tcBorders>
              <w:top w:val="nil"/>
              <w:left w:val="nil"/>
              <w:bottom w:val="nil"/>
              <w:right w:val="nil"/>
            </w:tcBorders>
            <w:shd w:val="clear" w:color="000000" w:fill="FFFFFF"/>
            <w:noWrap/>
            <w:vAlign w:val="bottom"/>
            <w:hideMark/>
          </w:tcPr>
          <w:p w14:paraId="430F0502" w14:textId="77777777" w:rsidR="009A0FE1" w:rsidRPr="009A0FE1" w:rsidRDefault="009A0FE1" w:rsidP="009A0FE1">
            <w:pPr>
              <w:rPr>
                <w:color w:val="000000"/>
              </w:rPr>
            </w:pPr>
            <w:r w:rsidRPr="009A0FE1">
              <w:rPr>
                <w:color w:val="000000"/>
              </w:rPr>
              <w:t>0.0001</w:t>
            </w:r>
          </w:p>
        </w:tc>
      </w:tr>
      <w:tr w:rsidR="009A0FE1" w:rsidRPr="009A0FE1" w14:paraId="4648E2FD" w14:textId="77777777" w:rsidTr="009A0FE1">
        <w:trPr>
          <w:trHeight w:val="300"/>
        </w:trPr>
        <w:tc>
          <w:tcPr>
            <w:tcW w:w="2052" w:type="dxa"/>
            <w:tcBorders>
              <w:top w:val="nil"/>
              <w:left w:val="nil"/>
              <w:bottom w:val="nil"/>
              <w:right w:val="nil"/>
            </w:tcBorders>
            <w:shd w:val="clear" w:color="000000" w:fill="FFFFFF"/>
            <w:noWrap/>
            <w:vAlign w:val="bottom"/>
            <w:hideMark/>
          </w:tcPr>
          <w:p w14:paraId="59545B01" w14:textId="77777777" w:rsidR="009A0FE1" w:rsidRPr="009A0FE1" w:rsidRDefault="009A0FE1" w:rsidP="009A0FE1">
            <w:pPr>
              <w:rPr>
                <w:color w:val="000000"/>
              </w:rPr>
            </w:pPr>
            <w:r w:rsidRPr="009A0FE1">
              <w:rPr>
                <w:color w:val="000000"/>
              </w:rPr>
              <w:t>Steals</w:t>
            </w:r>
          </w:p>
        </w:tc>
        <w:tc>
          <w:tcPr>
            <w:tcW w:w="1466" w:type="dxa"/>
            <w:tcBorders>
              <w:top w:val="nil"/>
              <w:left w:val="nil"/>
              <w:bottom w:val="nil"/>
              <w:right w:val="nil"/>
            </w:tcBorders>
            <w:shd w:val="clear" w:color="000000" w:fill="FFFFFF"/>
            <w:noWrap/>
            <w:vAlign w:val="bottom"/>
            <w:hideMark/>
          </w:tcPr>
          <w:p w14:paraId="14341B58" w14:textId="146D4CEC" w:rsidR="009A0FE1" w:rsidRPr="009A0FE1" w:rsidRDefault="005234CB" w:rsidP="009A0FE1">
            <w:pPr>
              <w:rPr>
                <w:color w:val="000000"/>
              </w:rPr>
            </w:pPr>
            <w:r>
              <w:rPr>
                <w:color w:val="000000"/>
              </w:rPr>
              <w:t>4.15</w:t>
            </w:r>
          </w:p>
        </w:tc>
        <w:tc>
          <w:tcPr>
            <w:tcW w:w="1062" w:type="dxa"/>
            <w:tcBorders>
              <w:top w:val="nil"/>
              <w:left w:val="nil"/>
              <w:bottom w:val="nil"/>
              <w:right w:val="nil"/>
            </w:tcBorders>
            <w:shd w:val="clear" w:color="000000" w:fill="FFFFFF"/>
            <w:noWrap/>
            <w:vAlign w:val="bottom"/>
            <w:hideMark/>
          </w:tcPr>
          <w:p w14:paraId="2E09BA9D" w14:textId="77777777" w:rsidR="009A0FE1" w:rsidRPr="009A0FE1" w:rsidRDefault="009A0FE1" w:rsidP="009A0FE1">
            <w:pPr>
              <w:rPr>
                <w:color w:val="000000"/>
              </w:rPr>
            </w:pPr>
            <w:r w:rsidRPr="009A0FE1">
              <w:rPr>
                <w:color w:val="000000"/>
              </w:rPr>
              <w:t>&lt;.0001</w:t>
            </w:r>
          </w:p>
        </w:tc>
      </w:tr>
      <w:tr w:rsidR="009A0FE1" w:rsidRPr="009A0FE1" w14:paraId="2A6B3D38" w14:textId="77777777" w:rsidTr="009A0FE1">
        <w:trPr>
          <w:trHeight w:val="300"/>
        </w:trPr>
        <w:tc>
          <w:tcPr>
            <w:tcW w:w="2052" w:type="dxa"/>
            <w:tcBorders>
              <w:top w:val="nil"/>
              <w:left w:val="nil"/>
              <w:bottom w:val="nil"/>
              <w:right w:val="nil"/>
            </w:tcBorders>
            <w:shd w:val="clear" w:color="000000" w:fill="FFFFFF"/>
            <w:noWrap/>
            <w:vAlign w:val="bottom"/>
            <w:hideMark/>
          </w:tcPr>
          <w:p w14:paraId="7538E876" w14:textId="77777777" w:rsidR="009A0FE1" w:rsidRPr="009A0FE1" w:rsidRDefault="009A0FE1" w:rsidP="009A0FE1">
            <w:pPr>
              <w:rPr>
                <w:color w:val="000000"/>
              </w:rPr>
            </w:pPr>
            <w:r w:rsidRPr="009A0FE1">
              <w:rPr>
                <w:color w:val="000000"/>
              </w:rPr>
              <w:t>Turnovers</w:t>
            </w:r>
          </w:p>
        </w:tc>
        <w:tc>
          <w:tcPr>
            <w:tcW w:w="1466" w:type="dxa"/>
            <w:tcBorders>
              <w:top w:val="nil"/>
              <w:left w:val="nil"/>
              <w:bottom w:val="nil"/>
              <w:right w:val="nil"/>
            </w:tcBorders>
            <w:shd w:val="clear" w:color="000000" w:fill="FFFFFF"/>
            <w:noWrap/>
            <w:vAlign w:val="bottom"/>
            <w:hideMark/>
          </w:tcPr>
          <w:p w14:paraId="233AEDEE" w14:textId="0D038209" w:rsidR="009A0FE1" w:rsidRPr="009A0FE1" w:rsidRDefault="005234CB" w:rsidP="009A0FE1">
            <w:pPr>
              <w:rPr>
                <w:color w:val="000000"/>
              </w:rPr>
            </w:pPr>
            <w:r>
              <w:rPr>
                <w:color w:val="000000"/>
              </w:rPr>
              <w:t>-3.65</w:t>
            </w:r>
          </w:p>
        </w:tc>
        <w:tc>
          <w:tcPr>
            <w:tcW w:w="1062" w:type="dxa"/>
            <w:tcBorders>
              <w:top w:val="nil"/>
              <w:left w:val="nil"/>
              <w:bottom w:val="nil"/>
              <w:right w:val="nil"/>
            </w:tcBorders>
            <w:shd w:val="clear" w:color="000000" w:fill="FFFFFF"/>
            <w:noWrap/>
            <w:vAlign w:val="bottom"/>
            <w:hideMark/>
          </w:tcPr>
          <w:p w14:paraId="26C68F11" w14:textId="77777777" w:rsidR="009A0FE1" w:rsidRPr="009A0FE1" w:rsidRDefault="009A0FE1" w:rsidP="009A0FE1">
            <w:pPr>
              <w:rPr>
                <w:color w:val="000000"/>
              </w:rPr>
            </w:pPr>
            <w:r w:rsidRPr="009A0FE1">
              <w:rPr>
                <w:color w:val="000000"/>
              </w:rPr>
              <w:t>&lt;.0001</w:t>
            </w:r>
          </w:p>
        </w:tc>
      </w:tr>
      <w:tr w:rsidR="009A0FE1" w:rsidRPr="009A0FE1" w14:paraId="5A3638CE" w14:textId="77777777" w:rsidTr="009A0FE1">
        <w:trPr>
          <w:trHeight w:val="300"/>
        </w:trPr>
        <w:tc>
          <w:tcPr>
            <w:tcW w:w="2052" w:type="dxa"/>
            <w:tcBorders>
              <w:top w:val="nil"/>
              <w:left w:val="nil"/>
              <w:bottom w:val="nil"/>
              <w:right w:val="nil"/>
            </w:tcBorders>
            <w:shd w:val="clear" w:color="000000" w:fill="FFFFFF"/>
            <w:noWrap/>
            <w:vAlign w:val="bottom"/>
            <w:hideMark/>
          </w:tcPr>
          <w:p w14:paraId="6F18501A" w14:textId="77777777" w:rsidR="009A0FE1" w:rsidRPr="009A0FE1" w:rsidRDefault="009A0FE1" w:rsidP="009A0FE1">
            <w:pPr>
              <w:rPr>
                <w:color w:val="000000"/>
              </w:rPr>
            </w:pPr>
            <w:r w:rsidRPr="009A0FE1">
              <w:rPr>
                <w:color w:val="000000"/>
              </w:rPr>
              <w:t>Free Throws Made</w:t>
            </w:r>
          </w:p>
        </w:tc>
        <w:tc>
          <w:tcPr>
            <w:tcW w:w="1466" w:type="dxa"/>
            <w:tcBorders>
              <w:top w:val="nil"/>
              <w:left w:val="nil"/>
              <w:bottom w:val="nil"/>
              <w:right w:val="nil"/>
            </w:tcBorders>
            <w:shd w:val="clear" w:color="000000" w:fill="FFFFFF"/>
            <w:noWrap/>
            <w:vAlign w:val="bottom"/>
            <w:hideMark/>
          </w:tcPr>
          <w:p w14:paraId="12C5EF95" w14:textId="50796E0F" w:rsidR="009A0FE1" w:rsidRPr="009A0FE1" w:rsidRDefault="005234CB" w:rsidP="009A0FE1">
            <w:pPr>
              <w:rPr>
                <w:color w:val="000000"/>
              </w:rPr>
            </w:pPr>
            <w:r>
              <w:rPr>
                <w:color w:val="000000"/>
              </w:rPr>
              <w:t>1.4</w:t>
            </w:r>
          </w:p>
        </w:tc>
        <w:tc>
          <w:tcPr>
            <w:tcW w:w="1062" w:type="dxa"/>
            <w:tcBorders>
              <w:top w:val="nil"/>
              <w:left w:val="nil"/>
              <w:bottom w:val="nil"/>
              <w:right w:val="nil"/>
            </w:tcBorders>
            <w:shd w:val="clear" w:color="000000" w:fill="FFFFFF"/>
            <w:noWrap/>
            <w:vAlign w:val="bottom"/>
            <w:hideMark/>
          </w:tcPr>
          <w:p w14:paraId="4E84DD9A" w14:textId="77777777" w:rsidR="009A0FE1" w:rsidRPr="009A0FE1" w:rsidRDefault="009A0FE1" w:rsidP="009A0FE1">
            <w:pPr>
              <w:rPr>
                <w:color w:val="000000"/>
              </w:rPr>
            </w:pPr>
            <w:r w:rsidRPr="009A0FE1">
              <w:rPr>
                <w:color w:val="000000"/>
              </w:rPr>
              <w:t>0.0024</w:t>
            </w:r>
          </w:p>
        </w:tc>
      </w:tr>
      <w:tr w:rsidR="009A0FE1" w:rsidRPr="009A0FE1" w14:paraId="5F389EC2" w14:textId="77777777" w:rsidTr="009A0FE1">
        <w:trPr>
          <w:trHeight w:val="320"/>
        </w:trPr>
        <w:tc>
          <w:tcPr>
            <w:tcW w:w="2052" w:type="dxa"/>
            <w:tcBorders>
              <w:top w:val="nil"/>
              <w:left w:val="nil"/>
              <w:bottom w:val="nil"/>
              <w:right w:val="nil"/>
            </w:tcBorders>
            <w:shd w:val="clear" w:color="000000" w:fill="FFFFFF"/>
            <w:noWrap/>
            <w:vAlign w:val="bottom"/>
            <w:hideMark/>
          </w:tcPr>
          <w:p w14:paraId="6D2E2B32" w14:textId="77777777" w:rsidR="009A0FE1" w:rsidRPr="009A0FE1" w:rsidRDefault="009A0FE1" w:rsidP="009A0FE1">
            <w:pPr>
              <w:rPr>
                <w:color w:val="000000"/>
              </w:rPr>
            </w:pPr>
            <w:r w:rsidRPr="009A0FE1">
              <w:rPr>
                <w:color w:val="000000"/>
              </w:rPr>
              <w:t>Blocks</w:t>
            </w:r>
          </w:p>
        </w:tc>
        <w:tc>
          <w:tcPr>
            <w:tcW w:w="1466" w:type="dxa"/>
            <w:tcBorders>
              <w:top w:val="nil"/>
              <w:left w:val="nil"/>
              <w:bottom w:val="nil"/>
              <w:right w:val="nil"/>
            </w:tcBorders>
            <w:shd w:val="clear" w:color="000000" w:fill="FFFFFF"/>
            <w:noWrap/>
            <w:vAlign w:val="bottom"/>
            <w:hideMark/>
          </w:tcPr>
          <w:p w14:paraId="1F3C20BE" w14:textId="176C7DD0" w:rsidR="009A0FE1" w:rsidRPr="009A0FE1" w:rsidRDefault="005234CB" w:rsidP="009A0FE1">
            <w:pPr>
              <w:rPr>
                <w:color w:val="000000"/>
              </w:rPr>
            </w:pPr>
            <w:r>
              <w:rPr>
                <w:color w:val="000000"/>
              </w:rPr>
              <w:t>2.99</w:t>
            </w:r>
          </w:p>
        </w:tc>
        <w:tc>
          <w:tcPr>
            <w:tcW w:w="1062" w:type="dxa"/>
            <w:tcBorders>
              <w:top w:val="nil"/>
              <w:left w:val="nil"/>
              <w:bottom w:val="nil"/>
              <w:right w:val="nil"/>
            </w:tcBorders>
            <w:shd w:val="clear" w:color="000000" w:fill="FFFFFF"/>
            <w:noWrap/>
            <w:vAlign w:val="bottom"/>
            <w:hideMark/>
          </w:tcPr>
          <w:p w14:paraId="60C0CB00" w14:textId="77777777" w:rsidR="009A0FE1" w:rsidRPr="009A0FE1" w:rsidRDefault="009A0FE1" w:rsidP="009A0FE1">
            <w:pPr>
              <w:rPr>
                <w:color w:val="000000"/>
              </w:rPr>
            </w:pPr>
            <w:r w:rsidRPr="009A0FE1">
              <w:rPr>
                <w:color w:val="000000"/>
              </w:rPr>
              <w:t>0.0043</w:t>
            </w:r>
          </w:p>
        </w:tc>
      </w:tr>
      <w:tr w:rsidR="009A0FE1" w:rsidRPr="009A0FE1" w14:paraId="5D0A0D60" w14:textId="77777777" w:rsidTr="009A0FE1">
        <w:trPr>
          <w:trHeight w:val="340"/>
        </w:trPr>
        <w:tc>
          <w:tcPr>
            <w:tcW w:w="2052" w:type="dxa"/>
            <w:tcBorders>
              <w:top w:val="nil"/>
              <w:left w:val="nil"/>
              <w:bottom w:val="double" w:sz="6" w:space="0" w:color="auto"/>
              <w:right w:val="nil"/>
            </w:tcBorders>
            <w:shd w:val="clear" w:color="000000" w:fill="FFFFFF"/>
            <w:noWrap/>
            <w:vAlign w:val="bottom"/>
            <w:hideMark/>
          </w:tcPr>
          <w:p w14:paraId="1A2F5790" w14:textId="77777777" w:rsidR="009A0FE1" w:rsidRPr="009A0FE1" w:rsidRDefault="009A0FE1" w:rsidP="009A0FE1">
            <w:pPr>
              <w:rPr>
                <w:color w:val="000000"/>
              </w:rPr>
            </w:pPr>
            <w:r w:rsidRPr="009A0FE1">
              <w:rPr>
                <w:color w:val="000000"/>
              </w:rPr>
              <w:t>Assists</w:t>
            </w:r>
          </w:p>
        </w:tc>
        <w:tc>
          <w:tcPr>
            <w:tcW w:w="1466" w:type="dxa"/>
            <w:tcBorders>
              <w:top w:val="nil"/>
              <w:left w:val="nil"/>
              <w:bottom w:val="double" w:sz="6" w:space="0" w:color="auto"/>
              <w:right w:val="nil"/>
            </w:tcBorders>
            <w:shd w:val="clear" w:color="000000" w:fill="FFFFFF"/>
            <w:noWrap/>
            <w:vAlign w:val="bottom"/>
            <w:hideMark/>
          </w:tcPr>
          <w:p w14:paraId="253EF60C" w14:textId="3E2D66AF" w:rsidR="009A0FE1" w:rsidRPr="009A0FE1" w:rsidRDefault="005234CB" w:rsidP="009A0FE1">
            <w:pPr>
              <w:rPr>
                <w:color w:val="000000"/>
              </w:rPr>
            </w:pPr>
            <w:r>
              <w:rPr>
                <w:color w:val="000000"/>
              </w:rPr>
              <w:t>1.34</w:t>
            </w:r>
          </w:p>
        </w:tc>
        <w:tc>
          <w:tcPr>
            <w:tcW w:w="1062" w:type="dxa"/>
            <w:tcBorders>
              <w:top w:val="nil"/>
              <w:left w:val="nil"/>
              <w:bottom w:val="double" w:sz="6" w:space="0" w:color="auto"/>
              <w:right w:val="nil"/>
            </w:tcBorders>
            <w:shd w:val="clear" w:color="000000" w:fill="FFFFFF"/>
            <w:noWrap/>
            <w:vAlign w:val="bottom"/>
            <w:hideMark/>
          </w:tcPr>
          <w:p w14:paraId="7B71EFD1" w14:textId="77777777" w:rsidR="009A0FE1" w:rsidRPr="009A0FE1" w:rsidRDefault="009A0FE1" w:rsidP="009A0FE1">
            <w:pPr>
              <w:rPr>
                <w:color w:val="000000"/>
              </w:rPr>
            </w:pPr>
            <w:r w:rsidRPr="009A0FE1">
              <w:rPr>
                <w:color w:val="000000"/>
              </w:rPr>
              <w:t>0.0164</w:t>
            </w:r>
          </w:p>
        </w:tc>
      </w:tr>
    </w:tbl>
    <w:p w14:paraId="25467F46" w14:textId="3B67EB41" w:rsidR="00D3176A" w:rsidRPr="009A0FE1" w:rsidRDefault="009A0FE1" w:rsidP="009A0FE1">
      <w:pPr>
        <w:pStyle w:val="Text"/>
        <w:ind w:firstLine="0"/>
        <w:rPr>
          <w:sz w:val="16"/>
          <w:szCs w:val="16"/>
        </w:rPr>
      </w:pPr>
      <w:r w:rsidRPr="009A0FE1">
        <w:rPr>
          <w:sz w:val="16"/>
          <w:szCs w:val="16"/>
        </w:rPr>
        <w:t>Results of the multiple linear regression analysis demonstrating the statistical relevance in the P-value as well as the standard error used in the prediction equation.</w:t>
      </w:r>
    </w:p>
    <w:p w14:paraId="7B5CCE50" w14:textId="77777777" w:rsidR="00EE664E" w:rsidRDefault="00EE664E" w:rsidP="00D61114">
      <w:pPr>
        <w:pStyle w:val="Text"/>
        <w:jc w:val="center"/>
        <w:rPr>
          <w:b/>
          <w:i/>
        </w:rPr>
      </w:pPr>
    </w:p>
    <w:p w14:paraId="78F83E17" w14:textId="7C18DA39" w:rsidR="00D61114" w:rsidRPr="00D61114" w:rsidRDefault="00D61114" w:rsidP="00D61114">
      <w:pPr>
        <w:pStyle w:val="Text"/>
        <w:jc w:val="center"/>
        <w:rPr>
          <w:b/>
          <w:i/>
        </w:rPr>
      </w:pPr>
      <w:r w:rsidRPr="00D61114">
        <w:rPr>
          <w:b/>
          <w:i/>
        </w:rPr>
        <w:t>Prediction Equation for Wins</w:t>
      </w:r>
    </w:p>
    <w:p w14:paraId="56FC4760" w14:textId="703F4866" w:rsidR="006E2CA5" w:rsidRDefault="00D61114" w:rsidP="00D61114">
      <w:pPr>
        <w:pStyle w:val="Text"/>
        <w:ind w:firstLine="0"/>
        <w:jc w:val="left"/>
      </w:pPr>
      <w:r>
        <w:t xml:space="preserve">WINS </w:t>
      </w:r>
      <w:r w:rsidR="006E2CA5">
        <w:t>= (</w:t>
      </w:r>
      <w:r w:rsidR="005234CB">
        <w:t>2.23</w:t>
      </w:r>
      <w:r w:rsidR="006E2CA5">
        <w:t>)Three Points Made + (</w:t>
      </w:r>
      <w:r w:rsidR="005234CB">
        <w:t>2.65</w:t>
      </w:r>
      <w:r w:rsidR="006E2CA5">
        <w:t xml:space="preserve">)Defensive </w:t>
      </w:r>
      <w:r w:rsidR="006E2CA5">
        <w:lastRenderedPageBreak/>
        <w:t>Rebounds + (</w:t>
      </w:r>
      <w:r w:rsidR="005234CB">
        <w:t>4.15</w:t>
      </w:r>
      <w:r w:rsidR="006E2CA5">
        <w:t>)Steals + (</w:t>
      </w:r>
      <w:r w:rsidR="005234CB">
        <w:t>-3.65</w:t>
      </w:r>
      <w:r w:rsidR="006E2CA5">
        <w:t>)Turnovers + (</w:t>
      </w:r>
      <w:r w:rsidR="005234CB">
        <w:t>1.4</w:t>
      </w:r>
      <w:r w:rsidR="006E2CA5">
        <w:t>)Free Throw Made + (</w:t>
      </w:r>
      <w:r w:rsidR="005234CB">
        <w:t>2.99</w:t>
      </w:r>
      <w:r w:rsidR="006E2CA5">
        <w:t>)Blocks + (</w:t>
      </w:r>
      <w:r w:rsidR="005234CB">
        <w:t>1.34</w:t>
      </w:r>
      <w:r w:rsidR="006E2CA5">
        <w:t>)Assists</w:t>
      </w:r>
    </w:p>
    <w:p w14:paraId="2FDA7BFF" w14:textId="77777777" w:rsidR="00FA469C" w:rsidRDefault="00FA469C" w:rsidP="00A67749">
      <w:pPr>
        <w:pStyle w:val="Text"/>
      </w:pPr>
    </w:p>
    <w:p w14:paraId="6BD3ACAB" w14:textId="77777777" w:rsidR="00FA469C" w:rsidRDefault="00FA469C" w:rsidP="00A67749">
      <w:pPr>
        <w:pStyle w:val="Text"/>
      </w:pPr>
    </w:p>
    <w:p w14:paraId="75F9FD95" w14:textId="36A1ED98" w:rsidR="00D219DF" w:rsidRDefault="0063376D" w:rsidP="00A67749">
      <w:pPr>
        <w:pStyle w:val="Text"/>
        <w:rPr>
          <w:ins w:id="216" w:author="Cory Nichols" w:date="2015-08-19T19:20:00Z"/>
        </w:rPr>
      </w:pPr>
      <w:del w:id="217" w:author="Cory Nichols" w:date="2015-08-19T19:19:00Z">
        <w:r w:rsidDel="00342E88">
          <w:delText xml:space="preserve">As part of our goal to identify variables </w:delText>
        </w:r>
      </w:del>
      <w:del w:id="218" w:author="Cory Nichols" w:date="2015-08-19T19:18:00Z">
        <w:r w:rsidDel="005450E9">
          <w:delText xml:space="preserve">or factors </w:delText>
        </w:r>
      </w:del>
      <w:del w:id="219" w:author="Cory Nichols" w:date="2015-08-19T19:19:00Z">
        <w:r w:rsidDel="00342E88">
          <w:delText>that contribute to wins, it was also a goal to determine of those variables, were there any that were highly correlated versus the others.  As a result of deeper and more deliberate regression analysis it was determined that of the seven (7) variables, Three Points Made and Defensive Rebounds were ranked as highly influential for wins.</w:delText>
        </w:r>
      </w:del>
      <w:ins w:id="220" w:author="Cory Nichols" w:date="2015-08-19T19:20:00Z">
        <w:r w:rsidR="00342E88">
          <w:t>The final regression model produced a significant overall F (p &lt;.0001) with an r-squared value of 0.59. We consider this an acceptable model for predicting wins.</w:t>
        </w:r>
      </w:ins>
    </w:p>
    <w:p w14:paraId="4C3C0BEA" w14:textId="77777777" w:rsidR="00342E88" w:rsidRDefault="00342E88" w:rsidP="00A67749">
      <w:pPr>
        <w:pStyle w:val="Text"/>
        <w:rPr>
          <w:ins w:id="221" w:author="Cory Nichols" w:date="2015-08-19T19:21:00Z"/>
        </w:rPr>
      </w:pPr>
    </w:p>
    <w:p w14:paraId="75BA4A42" w14:textId="6BE6D7E7" w:rsidR="00342E88" w:rsidRDefault="00342E88" w:rsidP="00A67749">
      <w:pPr>
        <w:pStyle w:val="Text"/>
      </w:pPr>
      <w:ins w:id="222" w:author="Cory Nichols" w:date="2015-08-19T19:21:00Z">
        <w:r>
          <w:t>As a result</w:t>
        </w:r>
      </w:ins>
      <w:ins w:id="223" w:author="Cory Nichols" w:date="2015-08-19T19:23:00Z">
        <w:r>
          <w:t xml:space="preserve"> of our model</w:t>
        </w:r>
      </w:ins>
      <w:ins w:id="224" w:author="Cory Nichols" w:date="2015-08-19T19:21:00Z">
        <w:r>
          <w:t>, the Los Angeles Lakers</w:t>
        </w:r>
      </w:ins>
      <w:ins w:id="225" w:author="Cory Nichols" w:date="2015-08-19T19:22:00Z">
        <w:r>
          <w:t xml:space="preserve"> average</w:t>
        </w:r>
      </w:ins>
      <w:ins w:id="226" w:author="Cory Nichols" w:date="2015-08-19T19:21:00Z">
        <w:r>
          <w:t xml:space="preserve"> win / loss record </w:t>
        </w:r>
      </w:ins>
      <w:ins w:id="227" w:author="Cory Nichols" w:date="2015-08-19T19:22:00Z">
        <w:r>
          <w:t xml:space="preserve">was predicted at </w:t>
        </w:r>
      </w:ins>
      <w:ins w:id="228" w:author="Cory Nichols" w:date="2015-08-19T19:23:00Z">
        <w:r>
          <w:t>37 wins and 45 losses</w:t>
        </w:r>
      </w:ins>
      <w:ins w:id="229" w:author="Cory Nichols" w:date="2015-08-19T19:24:00Z">
        <w:r>
          <w:t xml:space="preserve"> for the past four years. As a frame of reference, the Los Angeles Lakers’ actual average win / loss record was 35 wins and 47 losses. Based on this test, we considered our multiple linear regression model acceptable.</w:t>
        </w:r>
      </w:ins>
    </w:p>
    <w:p w14:paraId="397451D5" w14:textId="7C4B1671" w:rsidR="00E97B99" w:rsidRDefault="0036732E" w:rsidP="00E97B99">
      <w:pPr>
        <w:pStyle w:val="Heading1"/>
      </w:pPr>
      <w:r>
        <w:t>Data Visualization</w:t>
      </w:r>
    </w:p>
    <w:p w14:paraId="0005FDBA" w14:textId="6A46182D" w:rsidR="00295E53" w:rsidRDefault="00295E53" w:rsidP="00295E53">
      <w:pPr>
        <w:pStyle w:val="NormalWeb"/>
        <w:spacing w:before="0" w:beforeAutospacing="0" w:after="0" w:afterAutospacing="0"/>
        <w:ind w:firstLine="202"/>
        <w:jc w:val="both"/>
        <w:rPr>
          <w:rFonts w:ascii="Times New Roman" w:hAnsi="Times New Roman"/>
          <w:b/>
          <w:color w:val="000000"/>
          <w:sz w:val="18"/>
          <w:szCs w:val="18"/>
        </w:rPr>
      </w:pPr>
      <w:del w:id="230" w:author="Cory Nichols" w:date="2015-08-19T19:27:00Z">
        <w:r w:rsidRPr="00295E53" w:rsidDel="00623AF1">
          <w:rPr>
            <w:rFonts w:ascii="Times New Roman" w:hAnsi="Times New Roman"/>
            <w:color w:val="000000"/>
          </w:rPr>
          <w:delText>The ultimate goal of our research project was to create a</w:delText>
        </w:r>
      </w:del>
      <w:ins w:id="231" w:author="Cory Nichols" w:date="2015-08-19T19:27:00Z">
        <w:r w:rsidR="00623AF1">
          <w:rPr>
            <w:rFonts w:ascii="Times New Roman" w:hAnsi="Times New Roman"/>
            <w:color w:val="000000"/>
          </w:rPr>
          <w:t xml:space="preserve">To easily disseminate the final regression model to Lakers management, a </w:t>
        </w:r>
      </w:ins>
      <w:del w:id="232" w:author="Cory Nichols" w:date="2015-08-19T19:27:00Z">
        <w:r w:rsidRPr="00295E53" w:rsidDel="00623AF1">
          <w:rPr>
            <w:rFonts w:ascii="Times New Roman" w:hAnsi="Times New Roman"/>
            <w:color w:val="000000"/>
          </w:rPr>
          <w:delText xml:space="preserve"> </w:delText>
        </w:r>
      </w:del>
      <w:r w:rsidRPr="00295E53">
        <w:rPr>
          <w:rFonts w:ascii="Times New Roman" w:hAnsi="Times New Roman"/>
          <w:color w:val="000000"/>
        </w:rPr>
        <w:t>visual tool</w:t>
      </w:r>
      <w:ins w:id="233" w:author="Cory Nichols" w:date="2015-08-19T19:27:00Z">
        <w:r w:rsidR="00623AF1">
          <w:rPr>
            <w:rFonts w:ascii="Times New Roman" w:hAnsi="Times New Roman"/>
            <w:color w:val="000000"/>
          </w:rPr>
          <w:t xml:space="preserve"> was developed</w:t>
        </w:r>
      </w:ins>
      <w:r w:rsidRPr="00295E53">
        <w:rPr>
          <w:rFonts w:ascii="Times New Roman" w:hAnsi="Times New Roman"/>
          <w:color w:val="000000"/>
        </w:rPr>
        <w:t xml:space="preserve"> that provid</w:t>
      </w:r>
      <w:ins w:id="234" w:author="Cory Nichols" w:date="2015-08-19T19:27:00Z">
        <w:r w:rsidR="00623AF1">
          <w:rPr>
            <w:rFonts w:ascii="Times New Roman" w:hAnsi="Times New Roman"/>
            <w:color w:val="000000"/>
          </w:rPr>
          <w:t>es</w:t>
        </w:r>
      </w:ins>
      <w:del w:id="235" w:author="Cory Nichols" w:date="2015-08-19T19:27:00Z">
        <w:r w:rsidRPr="00295E53" w:rsidDel="00623AF1">
          <w:rPr>
            <w:rFonts w:ascii="Times New Roman" w:hAnsi="Times New Roman"/>
            <w:color w:val="000000"/>
          </w:rPr>
          <w:delText>ed</w:delText>
        </w:r>
      </w:del>
      <w:r w:rsidRPr="00295E53">
        <w:rPr>
          <w:rFonts w:ascii="Times New Roman" w:hAnsi="Times New Roman"/>
          <w:color w:val="000000"/>
        </w:rPr>
        <w:t xml:space="preserve"> </w:t>
      </w:r>
      <w:del w:id="236" w:author="Cory Nichols" w:date="2015-08-19T19:27:00Z">
        <w:r w:rsidRPr="00295E53" w:rsidDel="00623AF1">
          <w:rPr>
            <w:rFonts w:ascii="Times New Roman" w:hAnsi="Times New Roman"/>
            <w:color w:val="000000"/>
          </w:rPr>
          <w:delText xml:space="preserve">Laker </w:delText>
        </w:r>
      </w:del>
      <w:del w:id="237" w:author="Cory Nichols" w:date="2015-08-19T10:57:00Z">
        <w:r w:rsidRPr="00295E53" w:rsidDel="009615CF">
          <w:rPr>
            <w:rFonts w:ascii="Times New Roman" w:hAnsi="Times New Roman"/>
            <w:color w:val="000000"/>
          </w:rPr>
          <w:delText>coaches</w:delText>
        </w:r>
      </w:del>
      <w:del w:id="238" w:author="Cory Nichols" w:date="2015-08-19T19:27:00Z">
        <w:r w:rsidRPr="00295E53" w:rsidDel="00623AF1">
          <w:rPr>
            <w:rFonts w:ascii="Times New Roman" w:hAnsi="Times New Roman"/>
            <w:color w:val="000000"/>
          </w:rPr>
          <w:delText xml:space="preserve"> with </w:delText>
        </w:r>
      </w:del>
      <w:ins w:id="239" w:author="Cory Nichols" w:date="2015-08-19T19:27:00Z">
        <w:r w:rsidR="00623AF1">
          <w:rPr>
            <w:rFonts w:ascii="Times New Roman" w:hAnsi="Times New Roman"/>
            <w:color w:val="000000"/>
          </w:rPr>
          <w:t>user</w:t>
        </w:r>
      </w:ins>
      <w:ins w:id="240" w:author="Cory Nichols" w:date="2015-08-19T19:28:00Z">
        <w:r w:rsidR="00623AF1">
          <w:rPr>
            <w:rFonts w:ascii="Times New Roman" w:hAnsi="Times New Roman"/>
            <w:color w:val="000000"/>
          </w:rPr>
          <w:t>s</w:t>
        </w:r>
      </w:ins>
      <w:ins w:id="241" w:author="Cory Nichols" w:date="2015-08-19T19:27:00Z">
        <w:r w:rsidR="00623AF1">
          <w:rPr>
            <w:rFonts w:ascii="Times New Roman" w:hAnsi="Times New Roman"/>
            <w:color w:val="000000"/>
          </w:rPr>
          <w:t xml:space="preserve"> </w:t>
        </w:r>
      </w:ins>
      <w:r w:rsidRPr="00295E53">
        <w:rPr>
          <w:rFonts w:ascii="Times New Roman" w:hAnsi="Times New Roman"/>
          <w:color w:val="000000"/>
        </w:rPr>
        <w:t>the ability to predict the team’s chances at making it to the Western Conference playoffs</w:t>
      </w:r>
      <w:r>
        <w:rPr>
          <w:rFonts w:ascii="Times New Roman" w:hAnsi="Times New Roman"/>
          <w:color w:val="000000"/>
        </w:rPr>
        <w:t>.  Tableau</w:t>
      </w:r>
      <w:del w:id="242" w:author="Cory Nichols" w:date="2015-08-19T10:57:00Z">
        <w:r w:rsidDel="009615CF">
          <w:rPr>
            <w:rFonts w:ascii="Times New Roman" w:hAnsi="Times New Roman"/>
            <w:color w:val="000000"/>
          </w:rPr>
          <w:delText>[reference]</w:delText>
        </w:r>
      </w:del>
      <w:r>
        <w:rPr>
          <w:rFonts w:ascii="Times New Roman" w:hAnsi="Times New Roman"/>
          <w:color w:val="000000"/>
        </w:rPr>
        <w:t xml:space="preserve"> was selected as our online visualization tool in part because of the variety of data visualization displays available and because of the flexibility with connecting to our local database.</w:t>
      </w:r>
      <w:ins w:id="243" w:author="Cory Nichols" w:date="2015-08-19T19:28:00Z">
        <w:r w:rsidR="00623AF1">
          <w:rPr>
            <w:rFonts w:ascii="Times New Roman" w:hAnsi="Times New Roman"/>
            <w:color w:val="000000"/>
          </w:rPr>
          <w:t xml:space="preserve"> Tableau is the market leader in visual analytics and business intelligence and provides an easy to use and easy to publish interface.</w:t>
        </w:r>
      </w:ins>
    </w:p>
    <w:p w14:paraId="325CC70F" w14:textId="3E1033D2" w:rsidR="00295E53" w:rsidRPr="00295E53" w:rsidRDefault="00295E53" w:rsidP="00295E53">
      <w:pPr>
        <w:pStyle w:val="Heading2"/>
      </w:pPr>
      <w:r>
        <w:t>Tableau Connection</w:t>
      </w:r>
    </w:p>
    <w:p w14:paraId="52EFFE6F" w14:textId="46307FB6" w:rsidR="00357F51" w:rsidRPr="00357F51" w:rsidRDefault="00357F51" w:rsidP="00295E53">
      <w:pPr>
        <w:pStyle w:val="NormalWeb"/>
        <w:spacing w:before="0" w:beforeAutospacing="0" w:after="0" w:afterAutospacing="0"/>
        <w:ind w:firstLine="202"/>
        <w:jc w:val="both"/>
        <w:rPr>
          <w:rFonts w:ascii="Times New Roman" w:hAnsi="Times New Roman"/>
        </w:rPr>
      </w:pPr>
      <w:r w:rsidRPr="00357F51">
        <w:rPr>
          <w:rFonts w:ascii="Times New Roman" w:hAnsi="Times New Roman"/>
        </w:rPr>
        <w:t>Tableau</w:t>
      </w:r>
      <w:ins w:id="244" w:author="Cory Nichols" w:date="2015-08-19T19:03:00Z">
        <w:r w:rsidR="00B051FE">
          <w:rPr>
            <w:rFonts w:ascii="Times New Roman" w:hAnsi="Times New Roman"/>
          </w:rPr>
          <w:t xml:space="preserve"> natively connects to MySQL via an ODBC driver. Our tableau dashboa</w:t>
        </w:r>
      </w:ins>
      <w:ins w:id="245" w:author="Cory Nichols" w:date="2015-08-19T19:28:00Z">
        <w:r w:rsidR="00A91C88">
          <w:rPr>
            <w:rFonts w:ascii="Times New Roman" w:hAnsi="Times New Roman"/>
          </w:rPr>
          <w:t>r</w:t>
        </w:r>
      </w:ins>
      <w:ins w:id="246" w:author="Cory Nichols" w:date="2015-08-19T19:03:00Z">
        <w:r w:rsidR="00B051FE">
          <w:rPr>
            <w:rFonts w:ascii="Times New Roman" w:hAnsi="Times New Roman"/>
          </w:rPr>
          <w:t>d</w:t>
        </w:r>
      </w:ins>
      <w:r w:rsidRPr="00357F51">
        <w:rPr>
          <w:rFonts w:ascii="Times New Roman" w:hAnsi="Times New Roman"/>
        </w:rPr>
        <w:t xml:space="preserve"> is directly connected into </w:t>
      </w:r>
      <w:ins w:id="247" w:author="Cory Nichols" w:date="2015-08-19T19:03:00Z">
        <w:r w:rsidR="00B051FE">
          <w:rPr>
            <w:rFonts w:ascii="Times New Roman" w:hAnsi="Times New Roman"/>
          </w:rPr>
          <w:t>a</w:t>
        </w:r>
      </w:ins>
      <w:del w:id="248" w:author="Cory Nichols" w:date="2015-08-19T19:03:00Z">
        <w:r w:rsidRPr="00357F51" w:rsidDel="00B051FE">
          <w:rPr>
            <w:rFonts w:ascii="Times New Roman" w:hAnsi="Times New Roman"/>
          </w:rPr>
          <w:delText>the</w:delText>
        </w:r>
      </w:del>
      <w:r w:rsidRPr="00357F51">
        <w:rPr>
          <w:rFonts w:ascii="Times New Roman" w:hAnsi="Times New Roman"/>
        </w:rPr>
        <w:t xml:space="preserve"> local NBA database</w:t>
      </w:r>
      <w:ins w:id="249" w:author="Cory Nichols" w:date="2015-08-19T10:57:00Z">
        <w:r w:rsidR="009615CF">
          <w:rPr>
            <w:rFonts w:ascii="Times New Roman" w:hAnsi="Times New Roman"/>
          </w:rPr>
          <w:t xml:space="preserve"> in MySQL.</w:t>
        </w:r>
      </w:ins>
      <w:r w:rsidRPr="00357F51">
        <w:rPr>
          <w:rFonts w:ascii="Times New Roman" w:hAnsi="Times New Roman"/>
        </w:rPr>
        <w:t xml:space="preserve"> </w:t>
      </w:r>
      <w:ins w:id="250" w:author="Cory Nichols" w:date="2015-08-19T10:57:00Z">
        <w:r w:rsidR="009615CF">
          <w:rPr>
            <w:rFonts w:ascii="Times New Roman" w:hAnsi="Times New Roman"/>
          </w:rPr>
          <w:t>D</w:t>
        </w:r>
      </w:ins>
      <w:del w:id="251" w:author="Cory Nichols" w:date="2015-08-19T10:57:00Z">
        <w:r w:rsidRPr="00357F51" w:rsidDel="009615CF">
          <w:rPr>
            <w:rFonts w:ascii="Times New Roman" w:hAnsi="Times New Roman"/>
          </w:rPr>
          <w:delText>and d</w:delText>
        </w:r>
      </w:del>
      <w:r w:rsidRPr="00357F51">
        <w:rPr>
          <w:rFonts w:ascii="Times New Roman" w:hAnsi="Times New Roman"/>
        </w:rPr>
        <w:t xml:space="preserve">ata from the </w:t>
      </w:r>
      <w:ins w:id="252" w:author="Cory Nichols" w:date="2015-08-19T10:57:00Z">
        <w:r w:rsidR="009615CF">
          <w:rPr>
            <w:rFonts w:ascii="Times New Roman" w:hAnsi="Times New Roman"/>
          </w:rPr>
          <w:t>statsmaster</w:t>
        </w:r>
      </w:ins>
      <w:del w:id="253" w:author="Cory Nichols" w:date="2015-08-19T10:57:00Z">
        <w:r w:rsidRPr="00357F51" w:rsidDel="009615CF">
          <w:rPr>
            <w:rFonts w:ascii="Times New Roman" w:hAnsi="Times New Roman"/>
          </w:rPr>
          <w:delText>masterstats</w:delText>
        </w:r>
      </w:del>
      <w:r w:rsidRPr="00357F51">
        <w:rPr>
          <w:rFonts w:ascii="Times New Roman" w:hAnsi="Times New Roman"/>
        </w:rPr>
        <w:t xml:space="preserve"> </w:t>
      </w:r>
      <w:ins w:id="254" w:author="Cory Nichols" w:date="2015-08-19T10:58:00Z">
        <w:r w:rsidR="009615CF">
          <w:rPr>
            <w:rFonts w:ascii="Times New Roman" w:hAnsi="Times New Roman"/>
          </w:rPr>
          <w:t>view</w:t>
        </w:r>
      </w:ins>
      <w:del w:id="255" w:author="Cory Nichols" w:date="2015-08-19T10:58:00Z">
        <w:r w:rsidRPr="00357F51" w:rsidDel="009615CF">
          <w:rPr>
            <w:rFonts w:ascii="Times New Roman" w:hAnsi="Times New Roman"/>
          </w:rPr>
          <w:delText>ta</w:delText>
        </w:r>
      </w:del>
      <w:del w:id="256" w:author="Cory Nichols" w:date="2015-08-19T10:57:00Z">
        <w:r w:rsidRPr="00357F51" w:rsidDel="009615CF">
          <w:rPr>
            <w:rFonts w:ascii="Times New Roman" w:hAnsi="Times New Roman"/>
          </w:rPr>
          <w:delText>ble</w:delText>
        </w:r>
      </w:del>
      <w:r w:rsidRPr="00357F51">
        <w:rPr>
          <w:rFonts w:ascii="Times New Roman" w:hAnsi="Times New Roman"/>
        </w:rPr>
        <w:t xml:space="preserve"> drives </w:t>
      </w:r>
      <w:r w:rsidR="00295E53">
        <w:rPr>
          <w:rFonts w:ascii="Times New Roman" w:hAnsi="Times New Roman"/>
        </w:rPr>
        <w:t xml:space="preserve">the </w:t>
      </w:r>
      <w:r w:rsidRPr="00357F51">
        <w:rPr>
          <w:rFonts w:ascii="Times New Roman" w:hAnsi="Times New Roman"/>
        </w:rPr>
        <w:t>visualization interfaces for the project. As seen in</w:t>
      </w:r>
      <w:r w:rsidR="00295E53">
        <w:rPr>
          <w:rFonts w:ascii="Times New Roman" w:hAnsi="Times New Roman"/>
        </w:rPr>
        <w:t xml:space="preserve"> Fig. 1.</w:t>
      </w:r>
      <w:r w:rsidRPr="00357F51">
        <w:rPr>
          <w:rFonts w:ascii="Times New Roman" w:hAnsi="Times New Roman"/>
        </w:rPr>
        <w:t xml:space="preserve"> </w:t>
      </w:r>
      <w:r w:rsidR="00295E53">
        <w:rPr>
          <w:rFonts w:ascii="Times New Roman" w:hAnsi="Times New Roman"/>
        </w:rPr>
        <w:t>T</w:t>
      </w:r>
      <w:r w:rsidRPr="00357F51">
        <w:rPr>
          <w:rFonts w:ascii="Times New Roman" w:hAnsi="Times New Roman"/>
        </w:rPr>
        <w:t>ableau utilizes the wins prediction equation</w:t>
      </w:r>
      <w:r w:rsidR="00295E53">
        <w:rPr>
          <w:rFonts w:ascii="Times New Roman" w:hAnsi="Times New Roman"/>
        </w:rPr>
        <w:t xml:space="preserve"> as a </w:t>
      </w:r>
      <w:r w:rsidRPr="00357F51">
        <w:rPr>
          <w:rFonts w:ascii="Times New Roman" w:hAnsi="Times New Roman"/>
        </w:rPr>
        <w:t>parameter</w:t>
      </w:r>
      <w:r w:rsidR="00295E53">
        <w:rPr>
          <w:rFonts w:ascii="Times New Roman" w:hAnsi="Times New Roman"/>
        </w:rPr>
        <w:t xml:space="preserve"> that the bar graph uses to readjust the bar graph.  Data input fields and slider tools </w:t>
      </w:r>
      <w:r w:rsidRPr="00357F51">
        <w:rPr>
          <w:rFonts w:ascii="Times New Roman" w:hAnsi="Times New Roman"/>
        </w:rPr>
        <w:t>give</w:t>
      </w:r>
      <w:r w:rsidR="00295E53">
        <w:rPr>
          <w:rFonts w:ascii="Times New Roman" w:hAnsi="Times New Roman"/>
        </w:rPr>
        <w:t xml:space="preserve"> users t</w:t>
      </w:r>
      <w:r w:rsidRPr="00357F51">
        <w:rPr>
          <w:rFonts w:ascii="Times New Roman" w:hAnsi="Times New Roman"/>
        </w:rPr>
        <w:t xml:space="preserve">he ability to adjust any of the </w:t>
      </w:r>
      <w:r w:rsidR="00295E53">
        <w:rPr>
          <w:rFonts w:ascii="Times New Roman" w:hAnsi="Times New Roman"/>
        </w:rPr>
        <w:t xml:space="preserve">influential </w:t>
      </w:r>
      <w:r w:rsidRPr="00357F51">
        <w:rPr>
          <w:rFonts w:ascii="Times New Roman" w:hAnsi="Times New Roman"/>
        </w:rPr>
        <w:t xml:space="preserve">variables </w:t>
      </w:r>
      <w:r w:rsidR="0012775F">
        <w:rPr>
          <w:rFonts w:ascii="Times New Roman" w:hAnsi="Times New Roman"/>
        </w:rPr>
        <w:t xml:space="preserve">which triggers recalculation of </w:t>
      </w:r>
      <w:r w:rsidRPr="00357F51">
        <w:rPr>
          <w:rFonts w:ascii="Times New Roman" w:hAnsi="Times New Roman"/>
        </w:rPr>
        <w:t xml:space="preserve">the predication equation </w:t>
      </w:r>
      <w:r w:rsidR="0012775F">
        <w:rPr>
          <w:rFonts w:ascii="Times New Roman" w:hAnsi="Times New Roman"/>
        </w:rPr>
        <w:t>to</w:t>
      </w:r>
      <w:r w:rsidRPr="00357F51">
        <w:rPr>
          <w:rFonts w:ascii="Times New Roman" w:hAnsi="Times New Roman"/>
        </w:rPr>
        <w:t xml:space="preserve"> dynamically show the effect on the number of wins.</w:t>
      </w:r>
    </w:p>
    <w:p w14:paraId="5C00D292" w14:textId="5309F26C" w:rsidR="00357F51" w:rsidRPr="0012775F" w:rsidRDefault="00357F51" w:rsidP="0012775F">
      <w:pPr>
        <w:pStyle w:val="Heading2"/>
      </w:pPr>
      <w:r w:rsidRPr="00357F51">
        <w:t> </w:t>
      </w:r>
      <w:r w:rsidR="0012775F">
        <w:t>Tableau Visualization Interfaces</w:t>
      </w:r>
    </w:p>
    <w:p w14:paraId="275897E8" w14:textId="2F626734" w:rsidR="00357F51" w:rsidRPr="00357F51" w:rsidRDefault="00357F51" w:rsidP="0012775F">
      <w:pPr>
        <w:pStyle w:val="NormalWeb"/>
        <w:spacing w:before="0" w:beforeAutospacing="0" w:after="0" w:afterAutospacing="0"/>
        <w:ind w:firstLine="202"/>
        <w:jc w:val="both"/>
        <w:rPr>
          <w:rFonts w:ascii="Times New Roman" w:hAnsi="Times New Roman"/>
        </w:rPr>
      </w:pPr>
      <w:r w:rsidRPr="00357F51">
        <w:rPr>
          <w:rFonts w:ascii="Times New Roman" w:hAnsi="Times New Roman"/>
        </w:rPr>
        <w:t xml:space="preserve">The first visualization incorporates the original seven (7) variables. Each variable is pre-populated based on last seasons standings and adjustments to any of the seven (7) variables dynamically changes the wins prediction graph to show how close or far away the team is from making it to the </w:t>
      </w:r>
      <w:r w:rsidR="0012775F">
        <w:rPr>
          <w:rFonts w:ascii="Times New Roman" w:hAnsi="Times New Roman"/>
        </w:rPr>
        <w:t xml:space="preserve">Western Conference </w:t>
      </w:r>
      <w:r w:rsidRPr="00357F51">
        <w:rPr>
          <w:rFonts w:ascii="Times New Roman" w:hAnsi="Times New Roman"/>
        </w:rPr>
        <w:t xml:space="preserve">playoffs. Upper and lower boundaries were constructed for each variable so that a user would not make invalid or unrealistic adjustments to a variable. </w:t>
      </w:r>
      <w:ins w:id="257" w:author="Cory Nichols" w:date="2015-08-19T19:29:00Z">
        <w:r w:rsidR="00B4026F">
          <w:rPr>
            <w:rFonts w:ascii="Times New Roman" w:hAnsi="Times New Roman"/>
          </w:rPr>
          <w:t xml:space="preserve"> However, minimal extrapolation was allowed for unique prediction situations where applicable.</w:t>
        </w:r>
      </w:ins>
      <w:del w:id="258" w:author="Cory Nichols" w:date="2015-08-19T19:29:00Z">
        <w:r w:rsidRPr="00357F51" w:rsidDel="00B4026F">
          <w:rPr>
            <w:rFonts w:ascii="Times New Roman" w:hAnsi="Times New Roman"/>
          </w:rPr>
          <w:delText xml:space="preserve"> </w:delText>
        </w:r>
      </w:del>
    </w:p>
    <w:p w14:paraId="00E9F6CD" w14:textId="0ECC1A70" w:rsidR="00357F51" w:rsidRPr="00357F51" w:rsidRDefault="00357F51" w:rsidP="0012775F">
      <w:pPr>
        <w:pStyle w:val="NormalWeb"/>
        <w:spacing w:before="0" w:beforeAutospacing="0" w:after="0" w:afterAutospacing="0"/>
        <w:ind w:firstLine="202"/>
        <w:jc w:val="both"/>
        <w:rPr>
          <w:rFonts w:ascii="Times New Roman" w:hAnsi="Times New Roman"/>
        </w:rPr>
      </w:pPr>
      <w:r w:rsidRPr="00357F51">
        <w:rPr>
          <w:rFonts w:ascii="Times New Roman" w:hAnsi="Times New Roman"/>
        </w:rPr>
        <w:t>The second visualization is a much more specific</w:t>
      </w:r>
      <w:r w:rsidR="0012775F">
        <w:rPr>
          <w:rFonts w:ascii="Times New Roman" w:hAnsi="Times New Roman"/>
        </w:rPr>
        <w:t xml:space="preserve"> and targeted prediction </w:t>
      </w:r>
      <w:r>
        <w:rPr>
          <w:rFonts w:ascii="Times New Roman" w:hAnsi="Times New Roman"/>
        </w:rPr>
        <w:t>model</w:t>
      </w:r>
      <w:ins w:id="259" w:author="Cory Nichols" w:date="2015-08-19T19:30:00Z">
        <w:r w:rsidR="0095452A">
          <w:rPr>
            <w:rFonts w:ascii="Times New Roman" w:hAnsi="Times New Roman"/>
          </w:rPr>
          <w:t xml:space="preserve"> </w:t>
        </w:r>
      </w:ins>
      <w:del w:id="260" w:author="Cory Nichols" w:date="2015-08-19T19:30:00Z">
        <w:r w:rsidDel="0095452A">
          <w:rPr>
            <w:rFonts w:ascii="Times New Roman" w:hAnsi="Times New Roman"/>
          </w:rPr>
          <w:delText>,</w:delText>
        </w:r>
        <w:r w:rsidR="0012775F" w:rsidDel="0095452A">
          <w:rPr>
            <w:rFonts w:ascii="Times New Roman" w:hAnsi="Times New Roman"/>
          </w:rPr>
          <w:delText xml:space="preserve"> </w:delText>
        </w:r>
      </w:del>
      <w:r w:rsidRPr="00357F51">
        <w:rPr>
          <w:rFonts w:ascii="Times New Roman" w:hAnsi="Times New Roman"/>
        </w:rPr>
        <w:t xml:space="preserve">that utilizes the two (2) most influential variables for wins:  three points made and defensive rebounds. Similar boundaries were placed on the variables to prevent invalid selections. A slider mechanism is provided to change the number of the variables.  </w:t>
      </w:r>
    </w:p>
    <w:p w14:paraId="35C8D1DD" w14:textId="1D4B04F2" w:rsidR="0012775F" w:rsidRPr="00295E53" w:rsidRDefault="0012775F" w:rsidP="0012775F">
      <w:pPr>
        <w:pStyle w:val="Heading2"/>
      </w:pPr>
      <w:r>
        <w:t>Added Business Value</w:t>
      </w:r>
    </w:p>
    <w:p w14:paraId="683A802C" w14:textId="6B0CC896" w:rsidR="00357F51" w:rsidRPr="00357F51" w:rsidRDefault="0012775F" w:rsidP="0012775F">
      <w:pPr>
        <w:pStyle w:val="NormalWeb"/>
        <w:spacing w:before="0" w:beforeAutospacing="0" w:after="0" w:afterAutospacing="0"/>
        <w:ind w:firstLine="202"/>
        <w:jc w:val="both"/>
        <w:rPr>
          <w:rFonts w:ascii="Times New Roman" w:hAnsi="Times New Roman"/>
        </w:rPr>
      </w:pPr>
      <w:r>
        <w:rPr>
          <w:rFonts w:ascii="Times New Roman" w:hAnsi="Times New Roman"/>
        </w:rPr>
        <w:t>A</w:t>
      </w:r>
      <w:r w:rsidR="00357F51" w:rsidRPr="00357F51">
        <w:rPr>
          <w:rFonts w:ascii="Times New Roman" w:hAnsi="Times New Roman"/>
        </w:rPr>
        <w:t xml:space="preserve"> statistics widget</w:t>
      </w:r>
      <w:ins w:id="261" w:author="Cory Nichols" w:date="2015-08-19T10:58:00Z">
        <w:r w:rsidR="009615CF">
          <w:rPr>
            <w:rFonts w:ascii="Times New Roman" w:hAnsi="Times New Roman"/>
          </w:rPr>
          <w:t xml:space="preserve"> from NBA.com</w:t>
        </w:r>
      </w:ins>
      <w:r w:rsidR="00357F51" w:rsidRPr="00357F51">
        <w:rPr>
          <w:rFonts w:ascii="Times New Roman" w:hAnsi="Times New Roman"/>
        </w:rPr>
        <w:t xml:space="preserve"> was integrated into both visualization </w:t>
      </w:r>
      <w:r>
        <w:rPr>
          <w:rFonts w:ascii="Times New Roman" w:hAnsi="Times New Roman"/>
        </w:rPr>
        <w:t>interfaces</w:t>
      </w:r>
      <w:r w:rsidR="00357F51" w:rsidRPr="00357F51">
        <w:rPr>
          <w:rFonts w:ascii="Times New Roman" w:hAnsi="Times New Roman"/>
        </w:rPr>
        <w:t xml:space="preserve"> that </w:t>
      </w:r>
      <w:r>
        <w:rPr>
          <w:rFonts w:ascii="Times New Roman" w:hAnsi="Times New Roman"/>
        </w:rPr>
        <w:t>provides coaches access to real-</w:t>
      </w:r>
      <w:r>
        <w:rPr>
          <w:rFonts w:ascii="Times New Roman" w:hAnsi="Times New Roman"/>
        </w:rPr>
        <w:lastRenderedPageBreak/>
        <w:t>time</w:t>
      </w:r>
      <w:r w:rsidR="00357F51" w:rsidRPr="00357F51">
        <w:rPr>
          <w:rFonts w:ascii="Times New Roman" w:hAnsi="Times New Roman"/>
        </w:rPr>
        <w:t xml:space="preserve"> </w:t>
      </w:r>
      <w:ins w:id="262" w:author="Cory Nichols" w:date="2015-08-19T10:59:00Z">
        <w:r w:rsidR="009615CF">
          <w:rPr>
            <w:rFonts w:ascii="Times New Roman" w:hAnsi="Times New Roman"/>
          </w:rPr>
          <w:t xml:space="preserve">data: </w:t>
        </w:r>
      </w:ins>
      <w:del w:id="263" w:author="Cory Nichols" w:date="2015-08-19T10:59:00Z">
        <w:r w:rsidDel="009615CF">
          <w:rPr>
            <w:rFonts w:ascii="Times New Roman" w:hAnsi="Times New Roman"/>
          </w:rPr>
          <w:delText>L</w:delText>
        </w:r>
        <w:r w:rsidR="00357F51" w:rsidRPr="00357F51" w:rsidDel="009615CF">
          <w:rPr>
            <w:rFonts w:ascii="Times New Roman" w:hAnsi="Times New Roman"/>
          </w:rPr>
          <w:delText>ake</w:delText>
        </w:r>
      </w:del>
      <w:del w:id="264" w:author="Cory Nichols" w:date="2015-08-19T10:58:00Z">
        <w:r w:rsidR="00357F51" w:rsidRPr="00357F51" w:rsidDel="009615CF">
          <w:rPr>
            <w:rFonts w:ascii="Times New Roman" w:hAnsi="Times New Roman"/>
          </w:rPr>
          <w:delText>r</w:delText>
        </w:r>
        <w:r w:rsidDel="009615CF">
          <w:rPr>
            <w:rFonts w:ascii="Times New Roman" w:hAnsi="Times New Roman"/>
          </w:rPr>
          <w:delText>:</w:delText>
        </w:r>
      </w:del>
      <w:del w:id="265" w:author="Cory Nichols" w:date="2015-08-19T10:59:00Z">
        <w:r w:rsidR="00357F51" w:rsidRPr="00357F51" w:rsidDel="009615CF">
          <w:rPr>
            <w:rFonts w:ascii="Times New Roman" w:hAnsi="Times New Roman"/>
          </w:rPr>
          <w:delText xml:space="preserve"> </w:delText>
        </w:r>
      </w:del>
      <w:r w:rsidR="00357F51" w:rsidRPr="00357F51">
        <w:rPr>
          <w:rFonts w:ascii="Times New Roman" w:hAnsi="Times New Roman"/>
        </w:rPr>
        <w:t>Team Roster, Team Leaders, Team Stats and Player Stats. The granular stati</w:t>
      </w:r>
      <w:r w:rsidR="00357F51">
        <w:rPr>
          <w:rFonts w:ascii="Times New Roman" w:hAnsi="Times New Roman"/>
        </w:rPr>
        <w:t>sti</w:t>
      </w:r>
      <w:r w:rsidR="00357F51" w:rsidRPr="00357F51">
        <w:rPr>
          <w:rFonts w:ascii="Times New Roman" w:hAnsi="Times New Roman"/>
        </w:rPr>
        <w:t>cal information, along with the predictive tools can assist coaching staff with predicting how small changes in a few or many areas can have a big effect on the Lakers chances at wins and making the Western Conference playoffs.</w:t>
      </w:r>
    </w:p>
    <w:p w14:paraId="79C4FF0B" w14:textId="77777777" w:rsidR="00E97B99" w:rsidRDefault="00E97B99" w:rsidP="00E97B99">
      <w:pPr>
        <w:pStyle w:val="Text"/>
      </w:pPr>
    </w:p>
    <w:p w14:paraId="69FCAFA2" w14:textId="58ADD0D2" w:rsidR="001B36B1" w:rsidRPr="00E857A2" w:rsidRDefault="0036732E" w:rsidP="001B36B1">
      <w:pPr>
        <w:pStyle w:val="Heading1"/>
      </w:pPr>
      <w:r>
        <w:t>Future Work</w:t>
      </w:r>
    </w:p>
    <w:p w14:paraId="387AEC52" w14:textId="0DA8819F" w:rsidR="005D72BB" w:rsidRDefault="0063376D" w:rsidP="0036732E">
      <w:pPr>
        <w:pStyle w:val="Text"/>
        <w:ind w:firstLine="0"/>
        <w:rPr>
          <w:ins w:id="266" w:author="Cory Nichols" w:date="2015-08-19T10:59:00Z"/>
        </w:rPr>
      </w:pPr>
      <w:r>
        <w:t>In the future</w:t>
      </w:r>
      <w:ins w:id="267" w:author="Adam Soto" w:date="2015-08-19T10:10:00Z">
        <w:r w:rsidR="00542D50">
          <w:t>,</w:t>
        </w:r>
      </w:ins>
      <w:r>
        <w:t xml:space="preserve"> it would be reasonable to improve on the work already performed by utilizing automation to import real-time data</w:t>
      </w:r>
      <w:ins w:id="268" w:author="Adam Soto" w:date="2015-08-19T10:10:00Z">
        <w:r w:rsidR="00542D50">
          <w:t>,</w:t>
        </w:r>
      </w:ins>
      <w:r>
        <w:t xml:space="preserve"> so that our prediction model is kept up to date.  Additionally, it would be </w:t>
      </w:r>
      <w:r w:rsidR="00CE6248">
        <w:t xml:space="preserve">beneficial to add in the ability to predict the effect of a player, whom a team is currently scouting or looking to trade, on a teams past season. </w:t>
      </w:r>
    </w:p>
    <w:p w14:paraId="6478094B" w14:textId="77777777" w:rsidR="009615CF" w:rsidRDefault="009615CF" w:rsidP="0036732E">
      <w:pPr>
        <w:pStyle w:val="Text"/>
        <w:ind w:firstLine="0"/>
        <w:rPr>
          <w:ins w:id="269" w:author="Cory Nichols" w:date="2015-08-19T10:59:00Z"/>
        </w:rPr>
      </w:pPr>
    </w:p>
    <w:p w14:paraId="6C097290" w14:textId="417CE2DE" w:rsidR="009615CF" w:rsidRPr="00717AE1" w:rsidRDefault="009615CF" w:rsidP="0036732E">
      <w:pPr>
        <w:pStyle w:val="Text"/>
        <w:ind w:firstLine="0"/>
      </w:pPr>
      <w:ins w:id="270" w:author="Cory Nichols" w:date="2015-08-19T10:59:00Z">
        <w:r>
          <w:t xml:space="preserve">A list of potential players could be developed based on the previously mentioned analysis, allowing Lakers management easy access to players with the biggest potential impact on wins. </w:t>
        </w:r>
      </w:ins>
    </w:p>
    <w:p w14:paraId="5EC8E13D" w14:textId="77777777" w:rsidR="00E97402" w:rsidRDefault="00E97402" w:rsidP="0036732E">
      <w:pPr>
        <w:pStyle w:val="Heading1"/>
      </w:pPr>
      <w:r>
        <w:t>Conclusion</w:t>
      </w:r>
    </w:p>
    <w:p w14:paraId="45570F18" w14:textId="77777777" w:rsidR="00357F51" w:rsidRPr="00357F51" w:rsidRDefault="00357F51" w:rsidP="00357F51">
      <w:pPr>
        <w:pStyle w:val="NormalWeb"/>
        <w:spacing w:before="0" w:beforeAutospacing="0" w:after="0" w:afterAutospacing="0"/>
        <w:ind w:firstLine="202"/>
        <w:jc w:val="both"/>
        <w:rPr>
          <w:rFonts w:ascii="Times New Roman" w:hAnsi="Times New Roman"/>
        </w:rPr>
      </w:pPr>
      <w:r w:rsidRPr="00357F51">
        <w:rPr>
          <w:rFonts w:ascii="Times New Roman" w:hAnsi="Times New Roman"/>
        </w:rPr>
        <w:t xml:space="preserve">Our goal was to conduct research on game statistics for all the teams in the NBA  in effort to identify the most influential variables that contribute to wins.  We found that there were seven (7)  out of twenty-four (24) variables that were statistically significant and correlated with wins.  Additionally, of the seven (7) variables, we drilled down even more to find that two (2) variables:  three points made and defensive rebounds were the most influential variables.  With this </w:t>
      </w:r>
      <w:r w:rsidRPr="00357F51">
        <w:rPr>
          <w:rFonts w:ascii="Times New Roman" w:hAnsi="Times New Roman"/>
        </w:rPr>
        <w:lastRenderedPageBreak/>
        <w:t xml:space="preserve">statistical information, a visualization model was constructed utilizing our local database of NBA statistics and multiple linear regression equation that provides a prediction tool for coaches to use to assist at predicting wins.  </w:t>
      </w:r>
    </w:p>
    <w:p w14:paraId="37EAE2DC" w14:textId="50520125" w:rsidR="00357F51" w:rsidRPr="00357F51" w:rsidRDefault="00357F51" w:rsidP="00357F51">
      <w:pPr>
        <w:pStyle w:val="NormalWeb"/>
        <w:spacing w:before="0" w:beforeAutospacing="0" w:after="0" w:afterAutospacing="0"/>
        <w:ind w:firstLine="202"/>
        <w:jc w:val="both"/>
        <w:rPr>
          <w:rFonts w:ascii="Times New Roman" w:hAnsi="Times New Roman"/>
        </w:rPr>
      </w:pPr>
      <w:r w:rsidRPr="00357F51">
        <w:rPr>
          <w:rFonts w:ascii="Times New Roman" w:hAnsi="Times New Roman"/>
        </w:rPr>
        <w:t xml:space="preserve">On a technical level, our project traversed 4 layers.  We initiated our data research by retrieving data through </w:t>
      </w:r>
      <w:ins w:id="271" w:author="Cory Nichols" w:date="2015-08-19T19:31:00Z">
        <w:r w:rsidR="005A3EBF">
          <w:rPr>
            <w:rFonts w:ascii="Times New Roman" w:hAnsi="Times New Roman"/>
          </w:rPr>
          <w:t>S</w:t>
        </w:r>
      </w:ins>
      <w:del w:id="272" w:author="Cory Nichols" w:date="2015-08-19T19:31:00Z">
        <w:r w:rsidRPr="00357F51" w:rsidDel="005A3EBF">
          <w:rPr>
            <w:rFonts w:ascii="Times New Roman" w:hAnsi="Times New Roman"/>
          </w:rPr>
          <w:delText>s</w:delText>
        </w:r>
      </w:del>
      <w:r w:rsidRPr="00357F51">
        <w:rPr>
          <w:rFonts w:ascii="Times New Roman" w:hAnsi="Times New Roman"/>
        </w:rPr>
        <w:t>portradar</w:t>
      </w:r>
      <w:ins w:id="273" w:author="Cory Nichols" w:date="2015-08-19T19:31:00Z">
        <w:r w:rsidR="005A3EBF">
          <w:rPr>
            <w:rFonts w:ascii="Times New Roman" w:hAnsi="Times New Roman"/>
          </w:rPr>
          <w:t xml:space="preserve">US, </w:t>
        </w:r>
      </w:ins>
      <w:del w:id="274" w:author="Cory Nichols" w:date="2015-08-19T19:31:00Z">
        <w:r w:rsidRPr="00357F51" w:rsidDel="005A3EBF">
          <w:rPr>
            <w:rFonts w:ascii="Times New Roman" w:hAnsi="Times New Roman"/>
          </w:rPr>
          <w:delText xml:space="preserve">us [xxx] </w:delText>
        </w:r>
      </w:del>
      <w:r w:rsidRPr="00357F51">
        <w:rPr>
          <w:rFonts w:ascii="Times New Roman" w:hAnsi="Times New Roman"/>
        </w:rPr>
        <w:t>a free, publically available API</w:t>
      </w:r>
      <w:ins w:id="275" w:author="Adam Soto" w:date="2015-08-19T10:06:00Z">
        <w:r w:rsidR="001A05C6">
          <w:rPr>
            <w:rFonts w:ascii="Times New Roman" w:hAnsi="Times New Roman"/>
          </w:rPr>
          <w:t xml:space="preserve">. Once we retrieved the </w:t>
        </w:r>
      </w:ins>
      <w:del w:id="276" w:author="Adam Soto" w:date="2015-08-19T10:07:00Z">
        <w:r w:rsidRPr="00357F51" w:rsidDel="001A05C6">
          <w:rPr>
            <w:rFonts w:ascii="Times New Roman" w:hAnsi="Times New Roman"/>
          </w:rPr>
          <w:delText xml:space="preserve"> </w:delText>
        </w:r>
      </w:del>
      <w:ins w:id="277" w:author="Adam Soto" w:date="2015-08-19T10:07:00Z">
        <w:r w:rsidR="001A05C6">
          <w:rPr>
            <w:rFonts w:ascii="Times New Roman" w:hAnsi="Times New Roman"/>
          </w:rPr>
          <w:t>data, we</w:t>
        </w:r>
      </w:ins>
      <w:ins w:id="278" w:author="Adam Soto" w:date="2015-08-19T10:06:00Z">
        <w:r w:rsidR="001A05C6">
          <w:rPr>
            <w:rFonts w:ascii="Times New Roman" w:hAnsi="Times New Roman"/>
          </w:rPr>
          <w:t xml:space="preserve"> </w:t>
        </w:r>
      </w:ins>
      <w:del w:id="279" w:author="Adam Soto" w:date="2015-08-19T10:06:00Z">
        <w:r w:rsidRPr="00357F51" w:rsidDel="001A05C6">
          <w:rPr>
            <w:rFonts w:ascii="Times New Roman" w:hAnsi="Times New Roman"/>
          </w:rPr>
          <w:delText>that was</w:delText>
        </w:r>
      </w:del>
      <w:r w:rsidRPr="00357F51">
        <w:rPr>
          <w:rFonts w:ascii="Times New Roman" w:hAnsi="Times New Roman"/>
        </w:rPr>
        <w:t xml:space="preserve"> transformed</w:t>
      </w:r>
      <w:ins w:id="280" w:author="Adam Soto" w:date="2015-08-19T10:07:00Z">
        <w:r w:rsidR="001A05C6">
          <w:rPr>
            <w:rFonts w:ascii="Times New Roman" w:hAnsi="Times New Roman"/>
          </w:rPr>
          <w:t xml:space="preserve"> the </w:t>
        </w:r>
      </w:ins>
      <w:del w:id="281" w:author="Adam Soto" w:date="2015-08-19T10:08:00Z">
        <w:r w:rsidRPr="00357F51" w:rsidDel="001A05C6">
          <w:rPr>
            <w:rFonts w:ascii="Times New Roman" w:hAnsi="Times New Roman"/>
          </w:rPr>
          <w:delText xml:space="preserve">  and</w:delText>
        </w:r>
      </w:del>
      <w:ins w:id="282" w:author="Adam Soto" w:date="2015-08-19T10:08:00Z">
        <w:r w:rsidR="001A05C6">
          <w:rPr>
            <w:rFonts w:ascii="Times New Roman" w:hAnsi="Times New Roman"/>
          </w:rPr>
          <w:t>data</w:t>
        </w:r>
        <w:r w:rsidR="001A05C6" w:rsidRPr="00357F51">
          <w:rPr>
            <w:rFonts w:ascii="Times New Roman" w:hAnsi="Times New Roman"/>
          </w:rPr>
          <w:t xml:space="preserve"> and</w:t>
        </w:r>
      </w:ins>
      <w:r w:rsidRPr="00357F51">
        <w:rPr>
          <w:rFonts w:ascii="Times New Roman" w:hAnsi="Times New Roman"/>
        </w:rPr>
        <w:t xml:space="preserve"> inserted </w:t>
      </w:r>
      <w:ins w:id="283" w:author="Adam Soto" w:date="2015-08-19T10:07:00Z">
        <w:r w:rsidR="001A05C6">
          <w:rPr>
            <w:rFonts w:ascii="Times New Roman" w:hAnsi="Times New Roman"/>
          </w:rPr>
          <w:t xml:space="preserve">it </w:t>
        </w:r>
      </w:ins>
      <w:r w:rsidRPr="00357F51">
        <w:rPr>
          <w:rFonts w:ascii="Times New Roman" w:hAnsi="Times New Roman"/>
        </w:rPr>
        <w:t>into a local NBA database and into multiple statistical tables using Python</w:t>
      </w:r>
      <w:ins w:id="284" w:author="Adam Soto" w:date="2015-08-19T10:07:00Z">
        <w:r w:rsidR="001A05C6">
          <w:rPr>
            <w:rFonts w:ascii="Times New Roman" w:hAnsi="Times New Roman"/>
          </w:rPr>
          <w:t xml:space="preserve"> and Pandas</w:t>
        </w:r>
      </w:ins>
      <w:r w:rsidRPr="00357F51">
        <w:rPr>
          <w:rFonts w:ascii="Times New Roman" w:hAnsi="Times New Roman"/>
        </w:rPr>
        <w:t xml:space="preserve">. </w:t>
      </w:r>
      <w:del w:id="285" w:author="Cory Nichols" w:date="2015-08-19T19:31:00Z">
        <w:r w:rsidRPr="00357F51" w:rsidDel="00FE6932">
          <w:rPr>
            <w:rFonts w:ascii="Times New Roman" w:hAnsi="Times New Roman"/>
          </w:rPr>
          <w:delText xml:space="preserve"> </w:delText>
        </w:r>
      </w:del>
      <w:r w:rsidRPr="00357F51">
        <w:rPr>
          <w:rFonts w:ascii="Times New Roman" w:hAnsi="Times New Roman"/>
        </w:rPr>
        <w:t xml:space="preserve">A custom view was created to demonstrate MySQL proficiency in multiple joins.  The newly created custom view would then be used in the multiple linear regression statistical analysis utilizing SAS in order to develop a prediction equation, which would finally get utilized in Tableau to render a prediction visualization that predicts wins and chances at making the playoffs.  </w:t>
      </w:r>
    </w:p>
    <w:p w14:paraId="4FB053DE" w14:textId="77777777" w:rsidR="00E97402" w:rsidRDefault="00E97402" w:rsidP="001F4C5C">
      <w:pPr>
        <w:pStyle w:val="ReferenceHead"/>
        <w:jc w:val="both"/>
      </w:pPr>
      <w:r>
        <w:t>Appendix</w:t>
      </w:r>
    </w:p>
    <w:p w14:paraId="3A8E530D" w14:textId="77777777" w:rsidR="00E97402" w:rsidRDefault="00E97402" w:rsidP="0013354F">
      <w:pPr>
        <w:pStyle w:val="Text"/>
      </w:pPr>
      <w:r>
        <w:t>Appendixes</w:t>
      </w:r>
      <w:r w:rsidR="00EF4701">
        <w:t>, if needed, appear before the ac</w:t>
      </w:r>
      <w:r>
        <w:t>knowledgment.</w:t>
      </w:r>
    </w:p>
    <w:p w14:paraId="0FC8C00C" w14:textId="77777777" w:rsidR="005D72BB" w:rsidRDefault="005D72BB" w:rsidP="005D72BB">
      <w:pPr>
        <w:pStyle w:val="Text"/>
        <w:ind w:firstLine="0"/>
      </w:pPr>
    </w:p>
    <w:p w14:paraId="237C509F" w14:textId="77777777" w:rsidR="00E97402" w:rsidRDefault="00E97402">
      <w:pPr>
        <w:pStyle w:val="ReferenceHead"/>
      </w:pPr>
      <w:r>
        <w:t>References</w:t>
      </w:r>
    </w:p>
    <w:p w14:paraId="732DA971"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61E455A4" w14:textId="77777777" w:rsidR="00073EDB" w:rsidRDefault="00073EDB" w:rsidP="00073EDB">
      <w:pPr>
        <w:pStyle w:val="FigureCaption"/>
        <w:rPr>
          <w:sz w:val="20"/>
          <w:szCs w:val="20"/>
        </w:rPr>
      </w:pPr>
      <w:r>
        <w:rPr>
          <w:sz w:val="20"/>
          <w:szCs w:val="20"/>
        </w:rPr>
        <w:t xml:space="preserve">[1] </w:t>
      </w:r>
      <w:hyperlink r:id="rId11" w:history="1">
        <w:r w:rsidRPr="00D92F4F">
          <w:rPr>
            <w:rStyle w:val="Hyperlink"/>
            <w:sz w:val="20"/>
            <w:szCs w:val="20"/>
          </w:rPr>
          <w:t>http://developer.sportradar.us/docs/NBA_API</w:t>
        </w:r>
      </w:hyperlink>
    </w:p>
    <w:p w14:paraId="0FB670AA" w14:textId="77777777" w:rsidR="00073EDB" w:rsidRDefault="00073EDB" w:rsidP="00073EDB">
      <w:pPr>
        <w:pStyle w:val="FigureCaption"/>
        <w:rPr>
          <w:sz w:val="20"/>
          <w:szCs w:val="20"/>
        </w:rPr>
      </w:pPr>
      <w:r>
        <w:rPr>
          <w:sz w:val="20"/>
          <w:szCs w:val="20"/>
        </w:rPr>
        <w:t xml:space="preserve">[2] </w:t>
      </w:r>
      <w:hyperlink r:id="rId12" w:history="1">
        <w:r w:rsidRPr="00D92F4F">
          <w:rPr>
            <w:rStyle w:val="Hyperlink"/>
            <w:sz w:val="20"/>
            <w:szCs w:val="20"/>
          </w:rPr>
          <w:t>http://public.tableau.com/s/</w:t>
        </w:r>
      </w:hyperlink>
    </w:p>
    <w:p w14:paraId="521C44EB" w14:textId="77777777" w:rsidR="00E97402" w:rsidRDefault="00E97402">
      <w:pPr>
        <w:pStyle w:val="FigureCaption"/>
        <w:rPr>
          <w:b/>
          <w:bCs/>
        </w:rPr>
      </w:pPr>
    </w:p>
    <w:p w14:paraId="2DB7D8B0" w14:textId="0DF9A749" w:rsidR="00641B6C" w:rsidRDefault="00641B6C">
      <w:pPr>
        <w:pStyle w:val="FigureCaption"/>
        <w:rPr>
          <w:b/>
          <w:bCs/>
        </w:rPr>
      </w:pPr>
      <w:r w:rsidRPr="00641B6C">
        <w:rPr>
          <w:b/>
          <w:bCs/>
        </w:rPr>
        <w:t>http://thesportjournal.org/article/an-examination-of-the-moneyball-theory-a-baseball-statistical-analysis/</w:t>
      </w:r>
    </w:p>
    <w:p w14:paraId="218CDBEA" w14:textId="77777777" w:rsidR="00B65BD3" w:rsidRDefault="00B65BD3" w:rsidP="00E96A3A">
      <w:pPr>
        <w:pStyle w:val="FigureCaption"/>
        <w:rPr>
          <w:sz w:val="20"/>
          <w:szCs w:val="20"/>
        </w:rPr>
      </w:pPr>
    </w:p>
    <w:p w14:paraId="33DD731B" w14:textId="77777777" w:rsidR="00B65BD3" w:rsidRDefault="00B65BD3" w:rsidP="00E96A3A">
      <w:pPr>
        <w:pStyle w:val="FigureCaption"/>
        <w:rPr>
          <w:sz w:val="20"/>
          <w:szCs w:val="20"/>
        </w:rPr>
      </w:pPr>
    </w:p>
    <w:p w14:paraId="51959724" w14:textId="77777777" w:rsidR="008F594A" w:rsidRPr="00837E47" w:rsidRDefault="008F594A" w:rsidP="00E96A3A">
      <w:pPr>
        <w:autoSpaceDE w:val="0"/>
        <w:autoSpaceDN w:val="0"/>
        <w:adjustRightInd w:val="0"/>
        <w:jc w:val="both"/>
        <w:rPr>
          <w:rFonts w:ascii="Times-Roman" w:hAnsi="Times-Roman" w:cs="Times-Roman"/>
        </w:rPr>
        <w:sectPr w:rsidR="008F594A" w:rsidRPr="00837E47">
          <w:headerReference w:type="default" r:id="rId13"/>
          <w:type w:val="continuous"/>
          <w:pgSz w:w="12240" w:h="15840" w:code="1"/>
          <w:pgMar w:top="1008" w:right="936" w:bottom="1008" w:left="936" w:header="432" w:footer="432" w:gutter="0"/>
          <w:cols w:num="2" w:space="288"/>
        </w:sectPr>
      </w:pPr>
      <w:r>
        <w:rPr>
          <w:rFonts w:ascii="Times-Roman" w:hAnsi="Times-Roman" w:cs="Times-Roman"/>
        </w:rPr>
        <w:t xml:space="preserve"> </w:t>
      </w:r>
    </w:p>
    <w:p w14:paraId="72D43317"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60A036" w14:textId="77777777" w:rsidR="005450E9" w:rsidRDefault="005450E9">
      <w:r>
        <w:separator/>
      </w:r>
    </w:p>
  </w:endnote>
  <w:endnote w:type="continuationSeparator" w:id="0">
    <w:p w14:paraId="075D6612" w14:textId="77777777" w:rsidR="005450E9" w:rsidRDefault="005450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Baskerville">
    <w:panose1 w:val="02020502070401020303"/>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Roman">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0E6881" w14:textId="77777777" w:rsidR="005450E9" w:rsidRDefault="005450E9"/>
  </w:footnote>
  <w:footnote w:type="continuationSeparator" w:id="0">
    <w:p w14:paraId="1B98887A" w14:textId="77777777" w:rsidR="005450E9" w:rsidRDefault="005450E9">
      <w:r>
        <w:continuationSeparator/>
      </w:r>
    </w:p>
  </w:footnote>
  <w:footnote w:id="1">
    <w:p w14:paraId="4440FBC5" w14:textId="77777777" w:rsidR="005450E9" w:rsidRDefault="005450E9" w:rsidP="002E7580">
      <w:pPr>
        <w:pStyle w:val="FootnoteText"/>
        <w:ind w:firstLine="0"/>
      </w:pPr>
      <w:r>
        <w:t xml:space="preserve">Date Submitted: 08/20/2015. </w:t>
      </w:r>
    </w:p>
    <w:p w14:paraId="0C0796A7" w14:textId="77777777" w:rsidR="005450E9" w:rsidRDefault="005450E9" w:rsidP="002E7580">
      <w:pPr>
        <w:pStyle w:val="FootnoteText"/>
        <w:ind w:firstLine="0"/>
      </w:pPr>
      <w:r>
        <w:t xml:space="preserve">This work was supported in part by Dr. Daniel Engels, Associate Professor – Computer Science and Engineering. Southern Methodist University, Dallas, TX 75205. </w:t>
      </w:r>
    </w:p>
    <w:p w14:paraId="09F77385" w14:textId="77777777" w:rsidR="005450E9" w:rsidRDefault="005450E9" w:rsidP="00330B78">
      <w:pPr>
        <w:pStyle w:val="FootnoteText"/>
        <w:ind w:firstLine="0"/>
      </w:pPr>
      <w:r>
        <w:t xml:space="preserve">Patrick Nichols is with Southern Methodist University, Dallas, TX 75205 USA. (e-mail: </w:t>
      </w:r>
      <w:r w:rsidRPr="002E7580">
        <w:t>pcnichols@SMU.edu</w:t>
      </w:r>
      <w:r>
        <w:t>).</w:t>
      </w:r>
    </w:p>
    <w:p w14:paraId="1A2B3AB2" w14:textId="77777777" w:rsidR="005450E9" w:rsidRDefault="005450E9" w:rsidP="002E7580">
      <w:pPr>
        <w:pStyle w:val="FootnoteText"/>
        <w:ind w:firstLine="0"/>
      </w:pPr>
      <w:r>
        <w:t xml:space="preserve">Adam Soto is with Southern Methodist University, Dallas, TX 75205 USA. (e-mail: </w:t>
      </w:r>
      <w:r w:rsidRPr="002E7580">
        <w:t>ajsoto@SMU.edu</w:t>
      </w:r>
      <w:r>
        <w:t>).</w:t>
      </w:r>
    </w:p>
    <w:p w14:paraId="0C2C0336" w14:textId="77777777" w:rsidR="005450E9" w:rsidRDefault="005450E9" w:rsidP="002E7580">
      <w:pPr>
        <w:pStyle w:val="FootnoteText"/>
        <w:ind w:firstLine="0"/>
      </w:pPr>
      <w:r>
        <w:t>Michelle Arriaga is with Southern Methodist University, Dallas, TX 75205 USA. (e-mail: marriaga@SMU.edu).</w:t>
      </w:r>
    </w:p>
    <w:p w14:paraId="0F83E338" w14:textId="77777777" w:rsidR="005450E9" w:rsidRDefault="005450E9" w:rsidP="002E7580">
      <w:pPr>
        <w:pStyle w:val="FootnoteText"/>
        <w:ind w:firstLine="0"/>
      </w:pPr>
    </w:p>
    <w:p w14:paraId="51B0A273" w14:textId="77777777" w:rsidR="005450E9" w:rsidRDefault="005450E9">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F13565" w14:textId="77777777" w:rsidR="005450E9" w:rsidRDefault="005450E9">
    <w:pPr>
      <w:framePr w:wrap="auto" w:vAnchor="text" w:hAnchor="margin" w:xAlign="right" w:y="1"/>
    </w:pPr>
    <w:r>
      <w:fldChar w:fldCharType="begin"/>
    </w:r>
    <w:r>
      <w:instrText xml:space="preserve">PAGE  </w:instrText>
    </w:r>
    <w:r>
      <w:fldChar w:fldCharType="separate"/>
    </w:r>
    <w:r w:rsidR="00BE0C75">
      <w:rPr>
        <w:noProof/>
      </w:rPr>
      <w:t>3</w:t>
    </w:r>
    <w:r>
      <w:fldChar w:fldCharType="end"/>
    </w:r>
  </w:p>
  <w:p w14:paraId="139A5403" w14:textId="77777777" w:rsidR="005450E9" w:rsidRDefault="005450E9">
    <w:pPr>
      <w:ind w:right="360"/>
    </w:pPr>
    <w:r>
      <w:t>&gt; REPLACE THIS LINE WITH YOUR PAPER IDENTIFICATION NUMBER (DOUBLE-CLICK HERE TO EDIT) &lt;</w:t>
    </w:r>
  </w:p>
  <w:p w14:paraId="2295B55B" w14:textId="77777777" w:rsidR="005450E9" w:rsidRDefault="005450E9">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56291A54"/>
    <w:multiLevelType w:val="hybridMultilevel"/>
    <w:tmpl w:val="8A321182"/>
    <w:lvl w:ilvl="0" w:tplc="14E62480">
      <w:start w:val="1"/>
      <w:numFmt w:val="bullet"/>
      <w:lvlText w:val=""/>
      <w:lvlJc w:val="left"/>
      <w:pPr>
        <w:tabs>
          <w:tab w:val="num" w:pos="720"/>
        </w:tabs>
        <w:ind w:left="720" w:hanging="360"/>
      </w:pPr>
      <w:rPr>
        <w:rFonts w:ascii="Wingdings 3" w:hAnsi="Wingdings 3" w:hint="default"/>
      </w:rPr>
    </w:lvl>
    <w:lvl w:ilvl="1" w:tplc="A03EFC2E">
      <w:start w:val="1"/>
      <w:numFmt w:val="bullet"/>
      <w:lvlText w:val=""/>
      <w:lvlJc w:val="left"/>
      <w:pPr>
        <w:tabs>
          <w:tab w:val="num" w:pos="1440"/>
        </w:tabs>
        <w:ind w:left="1440" w:hanging="360"/>
      </w:pPr>
      <w:rPr>
        <w:rFonts w:ascii="Wingdings 3" w:hAnsi="Wingdings 3" w:hint="default"/>
      </w:rPr>
    </w:lvl>
    <w:lvl w:ilvl="2" w:tplc="2B606D08">
      <w:numFmt w:val="bullet"/>
      <w:lvlText w:val=""/>
      <w:lvlJc w:val="left"/>
      <w:pPr>
        <w:tabs>
          <w:tab w:val="num" w:pos="2160"/>
        </w:tabs>
        <w:ind w:left="2160" w:hanging="360"/>
      </w:pPr>
      <w:rPr>
        <w:rFonts w:ascii="Wingdings 3" w:hAnsi="Wingdings 3" w:hint="default"/>
      </w:rPr>
    </w:lvl>
    <w:lvl w:ilvl="3" w:tplc="6A10472C" w:tentative="1">
      <w:start w:val="1"/>
      <w:numFmt w:val="bullet"/>
      <w:lvlText w:val=""/>
      <w:lvlJc w:val="left"/>
      <w:pPr>
        <w:tabs>
          <w:tab w:val="num" w:pos="2880"/>
        </w:tabs>
        <w:ind w:left="2880" w:hanging="360"/>
      </w:pPr>
      <w:rPr>
        <w:rFonts w:ascii="Wingdings 3" w:hAnsi="Wingdings 3" w:hint="default"/>
      </w:rPr>
    </w:lvl>
    <w:lvl w:ilvl="4" w:tplc="FB20B14E" w:tentative="1">
      <w:start w:val="1"/>
      <w:numFmt w:val="bullet"/>
      <w:lvlText w:val=""/>
      <w:lvlJc w:val="left"/>
      <w:pPr>
        <w:tabs>
          <w:tab w:val="num" w:pos="3600"/>
        </w:tabs>
        <w:ind w:left="3600" w:hanging="360"/>
      </w:pPr>
      <w:rPr>
        <w:rFonts w:ascii="Wingdings 3" w:hAnsi="Wingdings 3" w:hint="default"/>
      </w:rPr>
    </w:lvl>
    <w:lvl w:ilvl="5" w:tplc="864CACD6" w:tentative="1">
      <w:start w:val="1"/>
      <w:numFmt w:val="bullet"/>
      <w:lvlText w:val=""/>
      <w:lvlJc w:val="left"/>
      <w:pPr>
        <w:tabs>
          <w:tab w:val="num" w:pos="4320"/>
        </w:tabs>
        <w:ind w:left="4320" w:hanging="360"/>
      </w:pPr>
      <w:rPr>
        <w:rFonts w:ascii="Wingdings 3" w:hAnsi="Wingdings 3" w:hint="default"/>
      </w:rPr>
    </w:lvl>
    <w:lvl w:ilvl="6" w:tplc="0B50731E" w:tentative="1">
      <w:start w:val="1"/>
      <w:numFmt w:val="bullet"/>
      <w:lvlText w:val=""/>
      <w:lvlJc w:val="left"/>
      <w:pPr>
        <w:tabs>
          <w:tab w:val="num" w:pos="5040"/>
        </w:tabs>
        <w:ind w:left="5040" w:hanging="360"/>
      </w:pPr>
      <w:rPr>
        <w:rFonts w:ascii="Wingdings 3" w:hAnsi="Wingdings 3" w:hint="default"/>
      </w:rPr>
    </w:lvl>
    <w:lvl w:ilvl="7" w:tplc="C8723432" w:tentative="1">
      <w:start w:val="1"/>
      <w:numFmt w:val="bullet"/>
      <w:lvlText w:val=""/>
      <w:lvlJc w:val="left"/>
      <w:pPr>
        <w:tabs>
          <w:tab w:val="num" w:pos="5760"/>
        </w:tabs>
        <w:ind w:left="5760" w:hanging="360"/>
      </w:pPr>
      <w:rPr>
        <w:rFonts w:ascii="Wingdings 3" w:hAnsi="Wingdings 3" w:hint="default"/>
      </w:rPr>
    </w:lvl>
    <w:lvl w:ilvl="8" w:tplc="AECA0EC4" w:tentative="1">
      <w:start w:val="1"/>
      <w:numFmt w:val="bullet"/>
      <w:lvlText w:val=""/>
      <w:lvlJc w:val="left"/>
      <w:pPr>
        <w:tabs>
          <w:tab w:val="num" w:pos="6480"/>
        </w:tabs>
        <w:ind w:left="6480" w:hanging="360"/>
      </w:pPr>
      <w:rPr>
        <w:rFonts w:ascii="Wingdings 3" w:hAnsi="Wingdings 3" w:hint="default"/>
      </w:rPr>
    </w:lvl>
  </w:abstractNum>
  <w:abstractNum w:abstractNumId="26">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1"/>
  </w:num>
  <w:num w:numId="17">
    <w:abstractNumId w:val="15"/>
  </w:num>
  <w:num w:numId="18">
    <w:abstractNumId w:val="14"/>
  </w:num>
  <w:num w:numId="19">
    <w:abstractNumId w:val="26"/>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2"/>
  </w:num>
  <w:num w:numId="25">
    <w:abstractNumId w:val="28"/>
  </w:num>
  <w:num w:numId="26">
    <w:abstractNumId w:val="12"/>
  </w:num>
  <w:num w:numId="27">
    <w:abstractNumId w:val="27"/>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am Soto">
    <w15:presenceInfo w15:providerId="AD" w15:userId="S-1-5-21-2484819571-2125529598-2454565363-12435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trackRevisions/>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73EDB"/>
    <w:rsid w:val="00092728"/>
    <w:rsid w:val="00094E95"/>
    <w:rsid w:val="000A168B"/>
    <w:rsid w:val="000A60B3"/>
    <w:rsid w:val="000C1F30"/>
    <w:rsid w:val="000D2BDE"/>
    <w:rsid w:val="000E21E7"/>
    <w:rsid w:val="00104BB0"/>
    <w:rsid w:val="0010794E"/>
    <w:rsid w:val="0012775F"/>
    <w:rsid w:val="0013354F"/>
    <w:rsid w:val="00135814"/>
    <w:rsid w:val="00143F2E"/>
    <w:rsid w:val="00144E72"/>
    <w:rsid w:val="00146346"/>
    <w:rsid w:val="001569E5"/>
    <w:rsid w:val="00167F96"/>
    <w:rsid w:val="001748D5"/>
    <w:rsid w:val="001768FF"/>
    <w:rsid w:val="00177DB1"/>
    <w:rsid w:val="0019669A"/>
    <w:rsid w:val="001A05C6"/>
    <w:rsid w:val="001A5BAC"/>
    <w:rsid w:val="001A60B1"/>
    <w:rsid w:val="001A7A62"/>
    <w:rsid w:val="001B36B1"/>
    <w:rsid w:val="001E3318"/>
    <w:rsid w:val="001E7B7A"/>
    <w:rsid w:val="001F4C5C"/>
    <w:rsid w:val="00204478"/>
    <w:rsid w:val="00214824"/>
    <w:rsid w:val="00214E2E"/>
    <w:rsid w:val="00216141"/>
    <w:rsid w:val="00217186"/>
    <w:rsid w:val="002434A1"/>
    <w:rsid w:val="00243B05"/>
    <w:rsid w:val="00263943"/>
    <w:rsid w:val="00264174"/>
    <w:rsid w:val="00267B35"/>
    <w:rsid w:val="00295E53"/>
    <w:rsid w:val="002A4DCB"/>
    <w:rsid w:val="002E3DAE"/>
    <w:rsid w:val="002E7580"/>
    <w:rsid w:val="002F7910"/>
    <w:rsid w:val="00330B78"/>
    <w:rsid w:val="0033447E"/>
    <w:rsid w:val="003427CE"/>
    <w:rsid w:val="00342E88"/>
    <w:rsid w:val="00357F51"/>
    <w:rsid w:val="00360269"/>
    <w:rsid w:val="0036732E"/>
    <w:rsid w:val="0037551B"/>
    <w:rsid w:val="00384F8C"/>
    <w:rsid w:val="00392DBA"/>
    <w:rsid w:val="003C00CD"/>
    <w:rsid w:val="003C3322"/>
    <w:rsid w:val="003C68C2"/>
    <w:rsid w:val="003D4CAE"/>
    <w:rsid w:val="003F26BD"/>
    <w:rsid w:val="003F52AD"/>
    <w:rsid w:val="0041021A"/>
    <w:rsid w:val="00410569"/>
    <w:rsid w:val="0043144F"/>
    <w:rsid w:val="00431BFA"/>
    <w:rsid w:val="004353CF"/>
    <w:rsid w:val="00450172"/>
    <w:rsid w:val="004631BC"/>
    <w:rsid w:val="0046517A"/>
    <w:rsid w:val="00484761"/>
    <w:rsid w:val="00484DD5"/>
    <w:rsid w:val="004C0768"/>
    <w:rsid w:val="004C1E16"/>
    <w:rsid w:val="004C2543"/>
    <w:rsid w:val="004D15CA"/>
    <w:rsid w:val="004D5813"/>
    <w:rsid w:val="004E3E4C"/>
    <w:rsid w:val="004F23A0"/>
    <w:rsid w:val="005003E3"/>
    <w:rsid w:val="005052CD"/>
    <w:rsid w:val="005234CB"/>
    <w:rsid w:val="00527E5B"/>
    <w:rsid w:val="00542D50"/>
    <w:rsid w:val="005450E9"/>
    <w:rsid w:val="00550A26"/>
    <w:rsid w:val="00550BF5"/>
    <w:rsid w:val="00567A70"/>
    <w:rsid w:val="005A2A15"/>
    <w:rsid w:val="005A3EBF"/>
    <w:rsid w:val="005B4D2D"/>
    <w:rsid w:val="005D1B15"/>
    <w:rsid w:val="005D2824"/>
    <w:rsid w:val="005D4F1A"/>
    <w:rsid w:val="005D72BB"/>
    <w:rsid w:val="005E543E"/>
    <w:rsid w:val="005E692F"/>
    <w:rsid w:val="00603350"/>
    <w:rsid w:val="0062114B"/>
    <w:rsid w:val="00623698"/>
    <w:rsid w:val="00623AF1"/>
    <w:rsid w:val="00625E96"/>
    <w:rsid w:val="0063376D"/>
    <w:rsid w:val="00641B6C"/>
    <w:rsid w:val="00647C09"/>
    <w:rsid w:val="00651F2C"/>
    <w:rsid w:val="00693D5D"/>
    <w:rsid w:val="006A2B2A"/>
    <w:rsid w:val="006B7F03"/>
    <w:rsid w:val="006E2CA5"/>
    <w:rsid w:val="00700939"/>
    <w:rsid w:val="00725B45"/>
    <w:rsid w:val="00776D77"/>
    <w:rsid w:val="007B10BF"/>
    <w:rsid w:val="007C4336"/>
    <w:rsid w:val="007F7AA6"/>
    <w:rsid w:val="00805DF4"/>
    <w:rsid w:val="00823624"/>
    <w:rsid w:val="00837E47"/>
    <w:rsid w:val="0084453F"/>
    <w:rsid w:val="008518FE"/>
    <w:rsid w:val="0085659C"/>
    <w:rsid w:val="00872026"/>
    <w:rsid w:val="0087792E"/>
    <w:rsid w:val="00880C80"/>
    <w:rsid w:val="00883EAF"/>
    <w:rsid w:val="00885258"/>
    <w:rsid w:val="00892245"/>
    <w:rsid w:val="008A30C3"/>
    <w:rsid w:val="008A3C23"/>
    <w:rsid w:val="008C06E0"/>
    <w:rsid w:val="008C241B"/>
    <w:rsid w:val="008C49CC"/>
    <w:rsid w:val="008D69E9"/>
    <w:rsid w:val="008E0645"/>
    <w:rsid w:val="008E154E"/>
    <w:rsid w:val="008F594A"/>
    <w:rsid w:val="00904C7E"/>
    <w:rsid w:val="0091035B"/>
    <w:rsid w:val="0095452A"/>
    <w:rsid w:val="009615CF"/>
    <w:rsid w:val="009A0FE1"/>
    <w:rsid w:val="009A1F6E"/>
    <w:rsid w:val="009C7D17"/>
    <w:rsid w:val="009E484E"/>
    <w:rsid w:val="009F40FB"/>
    <w:rsid w:val="00A22FCB"/>
    <w:rsid w:val="00A472F1"/>
    <w:rsid w:val="00A5237D"/>
    <w:rsid w:val="00A554A3"/>
    <w:rsid w:val="00A67749"/>
    <w:rsid w:val="00A758EA"/>
    <w:rsid w:val="00A91C88"/>
    <w:rsid w:val="00A91EF4"/>
    <w:rsid w:val="00A95C50"/>
    <w:rsid w:val="00A971E0"/>
    <w:rsid w:val="00AB79A6"/>
    <w:rsid w:val="00AC4850"/>
    <w:rsid w:val="00B051FE"/>
    <w:rsid w:val="00B329A9"/>
    <w:rsid w:val="00B4026F"/>
    <w:rsid w:val="00B47B59"/>
    <w:rsid w:val="00B53F81"/>
    <w:rsid w:val="00B56C2B"/>
    <w:rsid w:val="00B65BD3"/>
    <w:rsid w:val="00B70469"/>
    <w:rsid w:val="00B72DD8"/>
    <w:rsid w:val="00B72E09"/>
    <w:rsid w:val="00BD30E5"/>
    <w:rsid w:val="00BE0C75"/>
    <w:rsid w:val="00BF0C69"/>
    <w:rsid w:val="00BF629B"/>
    <w:rsid w:val="00BF655C"/>
    <w:rsid w:val="00C075EF"/>
    <w:rsid w:val="00C11E83"/>
    <w:rsid w:val="00C2378A"/>
    <w:rsid w:val="00C378A1"/>
    <w:rsid w:val="00C621D6"/>
    <w:rsid w:val="00C8080F"/>
    <w:rsid w:val="00C82D86"/>
    <w:rsid w:val="00CB4B8D"/>
    <w:rsid w:val="00CC0DDA"/>
    <w:rsid w:val="00CD684F"/>
    <w:rsid w:val="00CE6248"/>
    <w:rsid w:val="00D06623"/>
    <w:rsid w:val="00D14C6B"/>
    <w:rsid w:val="00D219DF"/>
    <w:rsid w:val="00D3176A"/>
    <w:rsid w:val="00D5536F"/>
    <w:rsid w:val="00D56935"/>
    <w:rsid w:val="00D61114"/>
    <w:rsid w:val="00D758C6"/>
    <w:rsid w:val="00D90C10"/>
    <w:rsid w:val="00D92E96"/>
    <w:rsid w:val="00DA258C"/>
    <w:rsid w:val="00DB5C78"/>
    <w:rsid w:val="00DE07FA"/>
    <w:rsid w:val="00DF2DDE"/>
    <w:rsid w:val="00E01667"/>
    <w:rsid w:val="00E36209"/>
    <w:rsid w:val="00E420BB"/>
    <w:rsid w:val="00E46DBF"/>
    <w:rsid w:val="00E50DF6"/>
    <w:rsid w:val="00E965C5"/>
    <w:rsid w:val="00E96A3A"/>
    <w:rsid w:val="00E97402"/>
    <w:rsid w:val="00E97B99"/>
    <w:rsid w:val="00EB2E9D"/>
    <w:rsid w:val="00EE664E"/>
    <w:rsid w:val="00EE6FFC"/>
    <w:rsid w:val="00EF10AC"/>
    <w:rsid w:val="00EF4701"/>
    <w:rsid w:val="00EF564E"/>
    <w:rsid w:val="00F02D83"/>
    <w:rsid w:val="00F1609B"/>
    <w:rsid w:val="00F22198"/>
    <w:rsid w:val="00F33D49"/>
    <w:rsid w:val="00F3481E"/>
    <w:rsid w:val="00F54868"/>
    <w:rsid w:val="00F577F6"/>
    <w:rsid w:val="00F65266"/>
    <w:rsid w:val="00F751E1"/>
    <w:rsid w:val="00FA469C"/>
    <w:rsid w:val="00FD347F"/>
    <w:rsid w:val="00FE207E"/>
    <w:rsid w:val="00FE6932"/>
    <w:rsid w:val="00FF031C"/>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C4F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094E95"/>
    <w:pPr>
      <w:spacing w:before="100" w:beforeAutospacing="1" w:after="100" w:afterAutospacing="1"/>
    </w:pPr>
    <w:rPr>
      <w:rFonts w:ascii="Times" w:hAnsi="Times"/>
    </w:rPr>
  </w:style>
  <w:style w:type="paragraph" w:styleId="Caption">
    <w:name w:val="caption"/>
    <w:basedOn w:val="Normal"/>
    <w:next w:val="Normal"/>
    <w:unhideWhenUsed/>
    <w:qFormat/>
    <w:rsid w:val="00DB5C78"/>
    <w:pPr>
      <w:spacing w:after="200"/>
    </w:pPr>
    <w:rPr>
      <w:b/>
      <w:bCs/>
      <w:color w:val="4F81BD" w:themeColor="accent1"/>
      <w:sz w:val="18"/>
      <w:szCs w:val="18"/>
    </w:rPr>
  </w:style>
  <w:style w:type="character" w:styleId="CommentReference">
    <w:name w:val="annotation reference"/>
    <w:basedOn w:val="DefaultParagraphFont"/>
    <w:rsid w:val="00F02D83"/>
    <w:rPr>
      <w:sz w:val="18"/>
      <w:szCs w:val="18"/>
    </w:rPr>
  </w:style>
  <w:style w:type="paragraph" w:styleId="CommentText">
    <w:name w:val="annotation text"/>
    <w:basedOn w:val="Normal"/>
    <w:link w:val="CommentTextChar"/>
    <w:rsid w:val="00F02D83"/>
    <w:rPr>
      <w:sz w:val="24"/>
      <w:szCs w:val="24"/>
    </w:rPr>
  </w:style>
  <w:style w:type="character" w:customStyle="1" w:styleId="CommentTextChar">
    <w:name w:val="Comment Text Char"/>
    <w:basedOn w:val="DefaultParagraphFont"/>
    <w:link w:val="CommentText"/>
    <w:rsid w:val="00F02D83"/>
    <w:rPr>
      <w:sz w:val="24"/>
      <w:szCs w:val="24"/>
    </w:rPr>
  </w:style>
  <w:style w:type="paragraph" w:styleId="CommentSubject">
    <w:name w:val="annotation subject"/>
    <w:basedOn w:val="CommentText"/>
    <w:next w:val="CommentText"/>
    <w:link w:val="CommentSubjectChar"/>
    <w:rsid w:val="00F02D83"/>
    <w:rPr>
      <w:b/>
      <w:bCs/>
      <w:sz w:val="20"/>
      <w:szCs w:val="20"/>
    </w:rPr>
  </w:style>
  <w:style w:type="character" w:customStyle="1" w:styleId="CommentSubjectChar">
    <w:name w:val="Comment Subject Char"/>
    <w:basedOn w:val="CommentTextChar"/>
    <w:link w:val="CommentSubject"/>
    <w:rsid w:val="00F02D83"/>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uiPriority w:val="99"/>
    <w:unhideWhenUsed/>
    <w:rsid w:val="00094E95"/>
    <w:pPr>
      <w:spacing w:before="100" w:beforeAutospacing="1" w:after="100" w:afterAutospacing="1"/>
    </w:pPr>
    <w:rPr>
      <w:rFonts w:ascii="Times" w:hAnsi="Times"/>
    </w:rPr>
  </w:style>
  <w:style w:type="paragraph" w:styleId="Caption">
    <w:name w:val="caption"/>
    <w:basedOn w:val="Normal"/>
    <w:next w:val="Normal"/>
    <w:unhideWhenUsed/>
    <w:qFormat/>
    <w:rsid w:val="00DB5C78"/>
    <w:pPr>
      <w:spacing w:after="200"/>
    </w:pPr>
    <w:rPr>
      <w:b/>
      <w:bCs/>
      <w:color w:val="4F81BD" w:themeColor="accent1"/>
      <w:sz w:val="18"/>
      <w:szCs w:val="18"/>
    </w:rPr>
  </w:style>
  <w:style w:type="character" w:styleId="CommentReference">
    <w:name w:val="annotation reference"/>
    <w:basedOn w:val="DefaultParagraphFont"/>
    <w:rsid w:val="00F02D83"/>
    <w:rPr>
      <w:sz w:val="18"/>
      <w:szCs w:val="18"/>
    </w:rPr>
  </w:style>
  <w:style w:type="paragraph" w:styleId="CommentText">
    <w:name w:val="annotation text"/>
    <w:basedOn w:val="Normal"/>
    <w:link w:val="CommentTextChar"/>
    <w:rsid w:val="00F02D83"/>
    <w:rPr>
      <w:sz w:val="24"/>
      <w:szCs w:val="24"/>
    </w:rPr>
  </w:style>
  <w:style w:type="character" w:customStyle="1" w:styleId="CommentTextChar">
    <w:name w:val="Comment Text Char"/>
    <w:basedOn w:val="DefaultParagraphFont"/>
    <w:link w:val="CommentText"/>
    <w:rsid w:val="00F02D83"/>
    <w:rPr>
      <w:sz w:val="24"/>
      <w:szCs w:val="24"/>
    </w:rPr>
  </w:style>
  <w:style w:type="paragraph" w:styleId="CommentSubject">
    <w:name w:val="annotation subject"/>
    <w:basedOn w:val="CommentText"/>
    <w:next w:val="CommentText"/>
    <w:link w:val="CommentSubjectChar"/>
    <w:rsid w:val="00F02D83"/>
    <w:rPr>
      <w:b/>
      <w:bCs/>
      <w:sz w:val="20"/>
      <w:szCs w:val="20"/>
    </w:rPr>
  </w:style>
  <w:style w:type="character" w:customStyle="1" w:styleId="CommentSubjectChar">
    <w:name w:val="Comment Subject Char"/>
    <w:basedOn w:val="CommentTextChar"/>
    <w:link w:val="CommentSubject"/>
    <w:rsid w:val="00F02D83"/>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807023">
      <w:bodyDiv w:val="1"/>
      <w:marLeft w:val="0"/>
      <w:marRight w:val="0"/>
      <w:marTop w:val="0"/>
      <w:marBottom w:val="0"/>
      <w:divBdr>
        <w:top w:val="none" w:sz="0" w:space="0" w:color="auto"/>
        <w:left w:val="none" w:sz="0" w:space="0" w:color="auto"/>
        <w:bottom w:val="none" w:sz="0" w:space="0" w:color="auto"/>
        <w:right w:val="none" w:sz="0" w:space="0" w:color="auto"/>
      </w:divBdr>
    </w:div>
    <w:div w:id="459810746">
      <w:bodyDiv w:val="1"/>
      <w:marLeft w:val="0"/>
      <w:marRight w:val="0"/>
      <w:marTop w:val="0"/>
      <w:marBottom w:val="0"/>
      <w:divBdr>
        <w:top w:val="none" w:sz="0" w:space="0" w:color="auto"/>
        <w:left w:val="none" w:sz="0" w:space="0" w:color="auto"/>
        <w:bottom w:val="none" w:sz="0" w:space="0" w:color="auto"/>
        <w:right w:val="none" w:sz="0" w:space="0" w:color="auto"/>
      </w:divBdr>
    </w:div>
    <w:div w:id="1205363938">
      <w:bodyDiv w:val="1"/>
      <w:marLeft w:val="0"/>
      <w:marRight w:val="0"/>
      <w:marTop w:val="0"/>
      <w:marBottom w:val="0"/>
      <w:divBdr>
        <w:top w:val="none" w:sz="0" w:space="0" w:color="auto"/>
        <w:left w:val="none" w:sz="0" w:space="0" w:color="auto"/>
        <w:bottom w:val="none" w:sz="0" w:space="0" w:color="auto"/>
        <w:right w:val="none" w:sz="0" w:space="0" w:color="auto"/>
      </w:divBdr>
      <w:divsChild>
        <w:div w:id="325475702">
          <w:marLeft w:val="1166"/>
          <w:marRight w:val="0"/>
          <w:marTop w:val="200"/>
          <w:marBottom w:val="0"/>
          <w:divBdr>
            <w:top w:val="none" w:sz="0" w:space="0" w:color="auto"/>
            <w:left w:val="none" w:sz="0" w:space="0" w:color="auto"/>
            <w:bottom w:val="none" w:sz="0" w:space="0" w:color="auto"/>
            <w:right w:val="none" w:sz="0" w:space="0" w:color="auto"/>
          </w:divBdr>
        </w:div>
        <w:div w:id="1145970602">
          <w:marLeft w:val="1800"/>
          <w:marRight w:val="0"/>
          <w:marTop w:val="200"/>
          <w:marBottom w:val="0"/>
          <w:divBdr>
            <w:top w:val="none" w:sz="0" w:space="0" w:color="auto"/>
            <w:left w:val="none" w:sz="0" w:space="0" w:color="auto"/>
            <w:bottom w:val="none" w:sz="0" w:space="0" w:color="auto"/>
            <w:right w:val="none" w:sz="0" w:space="0" w:color="auto"/>
          </w:divBdr>
        </w:div>
        <w:div w:id="1751005216">
          <w:marLeft w:val="1800"/>
          <w:marRight w:val="0"/>
          <w:marTop w:val="200"/>
          <w:marBottom w:val="0"/>
          <w:divBdr>
            <w:top w:val="none" w:sz="0" w:space="0" w:color="auto"/>
            <w:left w:val="none" w:sz="0" w:space="0" w:color="auto"/>
            <w:bottom w:val="none" w:sz="0" w:space="0" w:color="auto"/>
            <w:right w:val="none" w:sz="0" w:space="0" w:color="auto"/>
          </w:divBdr>
        </w:div>
        <w:div w:id="359551263">
          <w:marLeft w:val="1800"/>
          <w:marRight w:val="0"/>
          <w:marTop w:val="200"/>
          <w:marBottom w:val="0"/>
          <w:divBdr>
            <w:top w:val="none" w:sz="0" w:space="0" w:color="auto"/>
            <w:left w:val="none" w:sz="0" w:space="0" w:color="auto"/>
            <w:bottom w:val="none" w:sz="0" w:space="0" w:color="auto"/>
            <w:right w:val="none" w:sz="0" w:space="0" w:color="auto"/>
          </w:divBdr>
        </w:div>
        <w:div w:id="534082740">
          <w:marLeft w:val="1800"/>
          <w:marRight w:val="0"/>
          <w:marTop w:val="200"/>
          <w:marBottom w:val="0"/>
          <w:divBdr>
            <w:top w:val="none" w:sz="0" w:space="0" w:color="auto"/>
            <w:left w:val="none" w:sz="0" w:space="0" w:color="auto"/>
            <w:bottom w:val="none" w:sz="0" w:space="0" w:color="auto"/>
            <w:right w:val="none" w:sz="0" w:space="0" w:color="auto"/>
          </w:divBdr>
        </w:div>
      </w:divsChild>
    </w:div>
    <w:div w:id="1214921622">
      <w:bodyDiv w:val="1"/>
      <w:marLeft w:val="0"/>
      <w:marRight w:val="0"/>
      <w:marTop w:val="0"/>
      <w:marBottom w:val="0"/>
      <w:divBdr>
        <w:top w:val="none" w:sz="0" w:space="0" w:color="auto"/>
        <w:left w:val="none" w:sz="0" w:space="0" w:color="auto"/>
        <w:bottom w:val="none" w:sz="0" w:space="0" w:color="auto"/>
        <w:right w:val="none" w:sz="0" w:space="0" w:color="auto"/>
      </w:divBdr>
    </w:div>
    <w:div w:id="1321664547">
      <w:bodyDiv w:val="1"/>
      <w:marLeft w:val="0"/>
      <w:marRight w:val="0"/>
      <w:marTop w:val="0"/>
      <w:marBottom w:val="0"/>
      <w:divBdr>
        <w:top w:val="none" w:sz="0" w:space="0" w:color="auto"/>
        <w:left w:val="none" w:sz="0" w:space="0" w:color="auto"/>
        <w:bottom w:val="none" w:sz="0" w:space="0" w:color="auto"/>
        <w:right w:val="none" w:sz="0" w:space="0" w:color="auto"/>
      </w:divBdr>
    </w:div>
    <w:div w:id="156718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eveloper.sportradar.us/docs/NBA_API" TargetMode="External"/><Relationship Id="rId12" Type="http://schemas.openxmlformats.org/officeDocument/2006/relationships/hyperlink" Target="http://public.tableau.com/s/"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CCBA8E-9374-884C-8AF7-77855013F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4</Pages>
  <Words>2316</Words>
  <Characters>13202</Characters>
  <Application>Microsoft Macintosh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15488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Cory Nichols</cp:lastModifiedBy>
  <cp:revision>44</cp:revision>
  <cp:lastPrinted>2012-08-02T18:53:00Z</cp:lastPrinted>
  <dcterms:created xsi:type="dcterms:W3CDTF">2015-08-01T03:58:00Z</dcterms:created>
  <dcterms:modified xsi:type="dcterms:W3CDTF">2015-08-20T00:33:00Z</dcterms:modified>
</cp:coreProperties>
</file>