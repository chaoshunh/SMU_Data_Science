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09084D" w14:textId="77777777" w:rsidR="00EC23E2" w:rsidRPr="00A91FE2" w:rsidRDefault="00EC23E2" w:rsidP="00AD0650">
      <w:pPr>
        <w:framePr w:w="8085" w:hSpace="187" w:vSpace="187" w:wrap="notBeside" w:vAnchor="text" w:hAnchor="page" w:x="2069" w:y="551"/>
        <w:jc w:val="center"/>
        <w:rPr>
          <w:rFonts w:ascii="Times New Roman" w:hAnsi="Times New Roman" w:cs="Times New Roman"/>
          <w:sz w:val="22"/>
          <w:szCs w:val="22"/>
        </w:rPr>
      </w:pPr>
      <w:r w:rsidRPr="00A91FE2">
        <w:rPr>
          <w:rFonts w:ascii="Times New Roman" w:hAnsi="Times New Roman" w:cs="Times New Roman"/>
          <w:sz w:val="22"/>
          <w:szCs w:val="22"/>
        </w:rPr>
        <w:t>Anise Mulkey, Zach Brown, Kumar Raja Guvindan, Cory Nichols</w:t>
      </w:r>
    </w:p>
    <w:p w14:paraId="614772E6" w14:textId="3B0FB94A" w:rsidR="00CC2DDB" w:rsidRPr="00E37FA3" w:rsidRDefault="00AD0650" w:rsidP="00E37FA3">
      <w:pPr>
        <w:jc w:val="both"/>
        <w:rPr>
          <w:rFonts w:ascii="Times New Roman" w:eastAsia="Times New Roman" w:hAnsi="Times New Roman" w:cs="Times New Roman"/>
          <w:color w:val="FFFFFF" w:themeColor="background1"/>
          <w:sz w:val="16"/>
          <w:szCs w:val="16"/>
        </w:rPr>
      </w:pPr>
      <w:r>
        <w:rPr>
          <w:rFonts w:ascii="Times New Roman" w:hAnsi="Times New Roman" w:cs="Times New Roman"/>
          <w:noProof/>
          <w:color w:val="FFFFFF" w:themeColor="background1"/>
          <w:sz w:val="16"/>
          <w:szCs w:val="16"/>
        </w:rPr>
        <mc:AlternateContent>
          <mc:Choice Requires="wps">
            <w:drawing>
              <wp:anchor distT="0" distB="0" distL="114300" distR="114300" simplePos="0" relativeHeight="251660288" behindDoc="0" locked="0" layoutInCell="1" allowOverlap="1" wp14:anchorId="65441037" wp14:editId="63FA664E">
                <wp:simplePos x="0" y="0"/>
                <wp:positionH relativeFrom="column">
                  <wp:posOffset>-177800</wp:posOffset>
                </wp:positionH>
                <wp:positionV relativeFrom="paragraph">
                  <wp:posOffset>-568960</wp:posOffset>
                </wp:positionV>
                <wp:extent cx="5939790" cy="79438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939790" cy="7943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D933B63" w14:textId="77777777" w:rsidR="00AD0650" w:rsidRDefault="00AD0650" w:rsidP="00AD0650">
                            <w:pPr>
                              <w:spacing w:after="60"/>
                              <w:jc w:val="center"/>
                              <w:rPr>
                                <w:rFonts w:ascii="Times New Roman" w:hAnsi="Times New Roman" w:cs="Times New Roman"/>
                                <w:color w:val="000000"/>
                                <w:sz w:val="48"/>
                                <w:szCs w:val="48"/>
                              </w:rPr>
                            </w:pPr>
                            <w:r w:rsidRPr="00404D6A">
                              <w:rPr>
                                <w:rFonts w:ascii="Times New Roman" w:hAnsi="Times New Roman" w:cs="Times New Roman"/>
                                <w:color w:val="000000"/>
                                <w:sz w:val="48"/>
                                <w:szCs w:val="48"/>
                              </w:rPr>
                              <w:t>Anonymous Prediction: An Empirical Comparison</w:t>
                            </w:r>
                          </w:p>
                          <w:p w14:paraId="1EE7962C" w14:textId="77777777" w:rsidR="00AD0650" w:rsidRDefault="00AD065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441037" id="_x0000_t202" coordsize="21600,21600" o:spt="202" path="m0,0l0,21600,21600,21600,21600,0xe">
                <v:stroke joinstyle="miter"/>
                <v:path gradientshapeok="t" o:connecttype="rect"/>
              </v:shapetype>
              <v:shape id="Text Box 4" o:spid="_x0000_s1026" type="#_x0000_t202" style="position:absolute;left:0;text-align:left;margin-left:-14pt;margin-top:-44.75pt;width:467.7pt;height:6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" filled="f" stroked="f">
                <v:textbox>
                  <w:txbxContent>
                    <w:p w14:paraId="7D933B63" w14:textId="77777777" w:rsidR="00AD0650" w:rsidRDefault="00AD0650" w:rsidP="00AD0650">
                      <w:pPr>
                        <w:spacing w:after="60"/>
                        <w:jc w:val="center"/>
                        <w:rPr>
                          <w:rFonts w:ascii="Times New Roman" w:hAnsi="Times New Roman" w:cs="Times New Roman"/>
                          <w:color w:val="000000"/>
                          <w:sz w:val="48"/>
                          <w:szCs w:val="48"/>
                        </w:rPr>
                      </w:pPr>
                      <w:r w:rsidRPr="00404D6A">
                        <w:rPr>
                          <w:rFonts w:ascii="Times New Roman" w:hAnsi="Times New Roman" w:cs="Times New Roman"/>
                          <w:color w:val="000000"/>
                          <w:sz w:val="48"/>
                          <w:szCs w:val="48"/>
                        </w:rPr>
                        <w:t>Anonymous Prediction: An Empirical Comparison</w:t>
                      </w:r>
                    </w:p>
                    <w:p w14:paraId="1EE7962C" w14:textId="77777777" w:rsidR="00AD0650" w:rsidRDefault="00AD0650"/>
                  </w:txbxContent>
                </v:textbox>
                <w10:wrap type="square"/>
              </v:shape>
            </w:pict>
          </mc:Fallback>
        </mc:AlternateContent>
      </w:r>
      <w:r w:rsidR="00E37FA3" w:rsidRPr="00E37FA3">
        <w:rPr>
          <w:rStyle w:val="FootnoteReference"/>
          <w:rFonts w:ascii="Times New Roman" w:hAnsi="Times New Roman" w:cs="Times New Roman"/>
          <w:color w:val="FFFFFF" w:themeColor="background1"/>
          <w:sz w:val="16"/>
          <w:szCs w:val="16"/>
          <w:vertAlign w:val="baseline"/>
        </w:rPr>
        <w:footnoteReference w:id="1"/>
      </w:r>
    </w:p>
    <w:p w14:paraId="11E02D7C" w14:textId="77777777" w:rsidR="00085A1E" w:rsidRDefault="00085A1E" w:rsidP="008854E2">
      <w:pPr>
        <w:rPr>
          <w:rFonts w:ascii="Times New Roman" w:hAnsi="Times New Roman" w:cs="Times New Roman"/>
          <w:b/>
          <w:i/>
          <w:iCs/>
          <w:color w:val="000000"/>
          <w:sz w:val="20"/>
          <w:szCs w:val="20"/>
        </w:rPr>
      </w:pPr>
    </w:p>
    <w:p w14:paraId="5C579F09" w14:textId="23B0298F" w:rsidR="008854E2" w:rsidRPr="008854E2" w:rsidRDefault="008854E2" w:rsidP="008854E2">
      <w:pPr>
        <w:rPr>
          <w:rFonts w:ascii="Times" w:hAnsi="Times" w:cs="Times New Roman"/>
          <w:sz w:val="20"/>
          <w:szCs w:val="20"/>
        </w:rPr>
      </w:pPr>
      <w:r w:rsidRPr="00F134EA">
        <w:rPr>
          <w:rFonts w:ascii="Times New Roman" w:hAnsi="Times New Roman" w:cs="Times New Roman"/>
          <w:b/>
          <w:i/>
          <w:iCs/>
          <w:color w:val="000000"/>
          <w:sz w:val="20"/>
          <w:szCs w:val="20"/>
        </w:rPr>
        <w:t xml:space="preserve">Abstract </w:t>
      </w:r>
      <w:r w:rsidR="00F53B28" w:rsidRPr="00F134EA">
        <w:rPr>
          <w:rFonts w:ascii="Times New Roman" w:hAnsi="Times New Roman" w:cs="Times New Roman"/>
          <w:b/>
          <w:color w:val="000000"/>
          <w:sz w:val="20"/>
          <w:szCs w:val="20"/>
        </w:rPr>
        <w:t>–</w:t>
      </w:r>
      <w:r w:rsidRPr="00F134EA">
        <w:rPr>
          <w:rFonts w:ascii="Times New Roman" w:hAnsi="Times New Roman" w:cs="Times New Roman"/>
          <w:b/>
          <w:color w:val="000000"/>
          <w:sz w:val="20"/>
          <w:szCs w:val="20"/>
        </w:rPr>
        <w:t xml:space="preserve"> </w:t>
      </w:r>
      <w:r w:rsidR="00F53B28" w:rsidRPr="00F134EA">
        <w:rPr>
          <w:rFonts w:ascii="Times New Roman" w:hAnsi="Times New Roman" w:cs="Times New Roman"/>
          <w:b/>
          <w:color w:val="000000"/>
          <w:sz w:val="20"/>
          <w:szCs w:val="20"/>
        </w:rPr>
        <w:t>To be completed</w:t>
      </w:r>
      <w:r w:rsidR="00F53B28">
        <w:rPr>
          <w:rFonts w:ascii="Times New Roman" w:hAnsi="Times New Roman" w:cs="Times New Roman"/>
          <w:color w:val="000000"/>
          <w:sz w:val="20"/>
          <w:szCs w:val="20"/>
        </w:rPr>
        <w:t>.</w:t>
      </w:r>
      <w:r w:rsidRPr="008854E2">
        <w:rPr>
          <w:rFonts w:ascii="Times New Roman" w:hAnsi="Times New Roman" w:cs="Times New Roman"/>
          <w:color w:val="000000"/>
          <w:sz w:val="20"/>
          <w:szCs w:val="20"/>
        </w:rPr>
        <w:t xml:space="preserve"> </w:t>
      </w:r>
    </w:p>
    <w:p w14:paraId="287CF7DF" w14:textId="77777777" w:rsidR="008854E2" w:rsidRDefault="008854E2" w:rsidP="008854E2">
      <w:pPr>
        <w:rPr>
          <w:rFonts w:ascii="Times" w:eastAsia="Times New Roman" w:hAnsi="Times" w:cs="Times New Roman"/>
          <w:sz w:val="20"/>
          <w:szCs w:val="20"/>
        </w:rPr>
      </w:pPr>
    </w:p>
    <w:p w14:paraId="5D3DEED7" w14:textId="77777777" w:rsidR="008854E2" w:rsidRPr="008854E2" w:rsidRDefault="008854E2" w:rsidP="008854E2">
      <w:pPr>
        <w:rPr>
          <w:rFonts w:ascii="Times" w:eastAsia="Times New Roman" w:hAnsi="Times" w:cs="Times New Roman"/>
          <w:sz w:val="20"/>
          <w:szCs w:val="20"/>
        </w:rPr>
      </w:pPr>
    </w:p>
    <w:p w14:paraId="40E36323" w14:textId="77777777" w:rsidR="00361CF1" w:rsidRPr="001F7D3D" w:rsidRDefault="00361CF1" w:rsidP="00E01B78">
      <w:pPr>
        <w:pStyle w:val="Text"/>
        <w:keepNext/>
        <w:framePr w:dropCap="drop" w:lines="2" w:w="276" w:h="406" w:hRule="exact" w:wrap="auto" w:vAnchor="text" w:hAnchor="page" w:x="1781" w:y="281"/>
        <w:spacing w:line="360" w:lineRule="auto"/>
        <w:ind w:firstLine="0"/>
        <w:rPr>
          <w:smallCaps/>
          <w:color w:val="000000" w:themeColor="text1"/>
          <w:position w:val="-2"/>
          <w:sz w:val="45"/>
          <w:szCs w:val="52"/>
        </w:rPr>
      </w:pPr>
      <w:r w:rsidRPr="001F7D3D">
        <w:rPr>
          <w:color w:val="000000" w:themeColor="text1"/>
          <w:position w:val="-2"/>
          <w:sz w:val="45"/>
          <w:szCs w:val="52"/>
        </w:rPr>
        <w:t>T</w:t>
      </w:r>
    </w:p>
    <w:p w14:paraId="44486CD4" w14:textId="4A3C6095" w:rsidR="008854E2" w:rsidRPr="00361CF1" w:rsidRDefault="008854E2" w:rsidP="00361CF1">
      <w:pPr>
        <w:spacing w:line="360" w:lineRule="auto"/>
        <w:jc w:val="center"/>
        <w:rPr>
          <w:rFonts w:ascii="Times" w:hAnsi="Times" w:cs="Times New Roman"/>
          <w:sz w:val="20"/>
          <w:szCs w:val="20"/>
        </w:rPr>
      </w:pPr>
      <w:r w:rsidRPr="008854E2">
        <w:rPr>
          <w:rFonts w:ascii="Times New Roman" w:hAnsi="Times New Roman" w:cs="Times New Roman"/>
          <w:color w:val="000000"/>
          <w:sz w:val="20"/>
          <w:szCs w:val="20"/>
        </w:rPr>
        <w:t>I.</w:t>
      </w:r>
      <w:r w:rsidRPr="008854E2">
        <w:rPr>
          <w:rFonts w:ascii="Times New Roman" w:hAnsi="Times New Roman" w:cs="Times New Roman"/>
          <w:color w:val="000000"/>
          <w:sz w:val="16"/>
          <w:szCs w:val="16"/>
        </w:rPr>
        <w:t xml:space="preserve"> </w:t>
      </w:r>
      <w:r w:rsidRPr="008854E2">
        <w:rPr>
          <w:rFonts w:ascii="Times New Roman" w:hAnsi="Times New Roman" w:cs="Times New Roman"/>
          <w:color w:val="000000"/>
          <w:sz w:val="20"/>
          <w:szCs w:val="20"/>
        </w:rPr>
        <w:t>I</w:t>
      </w:r>
      <w:r w:rsidRPr="008854E2">
        <w:rPr>
          <w:rFonts w:ascii="Times New Roman" w:hAnsi="Times New Roman" w:cs="Times New Roman"/>
          <w:color w:val="000000"/>
          <w:sz w:val="16"/>
          <w:szCs w:val="16"/>
        </w:rPr>
        <w:t>NTRODUCTION</w:t>
      </w:r>
    </w:p>
    <w:p w14:paraId="2983ECEA" w14:textId="07247353" w:rsidR="008854E2" w:rsidRPr="008854E2" w:rsidRDefault="008854E2" w:rsidP="00361CF1">
      <w:pPr>
        <w:jc w:val="both"/>
        <w:rPr>
          <w:rFonts w:ascii="Times" w:hAnsi="Times" w:cs="Times New Roman"/>
          <w:sz w:val="20"/>
          <w:szCs w:val="20"/>
        </w:rPr>
      </w:pPr>
      <w:r>
        <w:rPr>
          <w:rFonts w:ascii="Times New Roman" w:hAnsi="Times New Roman" w:cs="Times New Roman"/>
          <w:color w:val="000000"/>
          <w:sz w:val="20"/>
          <w:szCs w:val="20"/>
        </w:rPr>
        <w:t>HE</w:t>
      </w:r>
      <w:r w:rsidRPr="008854E2">
        <w:rPr>
          <w:rFonts w:ascii="Times New Roman" w:hAnsi="Times New Roman" w:cs="Times New Roman"/>
          <w:color w:val="000000"/>
          <w:sz w:val="20"/>
          <w:szCs w:val="20"/>
        </w:rPr>
        <w:t xml:space="preserve"> value of personally identifiable information is undeniable. Marketers can tailor specific campaigns and product offerings based on a person’s income level, zip code, gender, preferences or a combination of features often available in public datasets today. </w:t>
      </w:r>
      <w:commentRangeStart w:id="0"/>
      <w:r w:rsidRPr="008854E2">
        <w:rPr>
          <w:rFonts w:ascii="Times New Roman" w:hAnsi="Times New Roman" w:cs="Times New Roman"/>
          <w:color w:val="000000"/>
          <w:sz w:val="20"/>
          <w:szCs w:val="20"/>
        </w:rPr>
        <w:t>Digging even deeper</w:t>
      </w:r>
      <w:commentRangeEnd w:id="0"/>
      <w:r w:rsidR="00EB125A">
        <w:rPr>
          <w:rStyle w:val="CommentReference"/>
        </w:rPr>
        <w:commentReference w:id="0"/>
      </w:r>
      <w:r w:rsidRPr="008854E2">
        <w:rPr>
          <w:rFonts w:ascii="Times New Roman" w:hAnsi="Times New Roman" w:cs="Times New Roman"/>
          <w:color w:val="000000"/>
          <w:sz w:val="20"/>
          <w:szCs w:val="20"/>
        </w:rPr>
        <w:t xml:space="preserve">, </w:t>
      </w:r>
      <w:del w:id="1" w:author="Daniel Engels" w:date="2016-09-27T18:15:00Z">
        <w:r w:rsidRPr="008854E2" w:rsidDel="00EB125A">
          <w:rPr>
            <w:rFonts w:ascii="Times New Roman" w:hAnsi="Times New Roman" w:cs="Times New Roman"/>
            <w:color w:val="000000"/>
            <w:sz w:val="20"/>
            <w:szCs w:val="20"/>
          </w:rPr>
          <w:delText xml:space="preserve">the previously mentioned </w:delText>
        </w:r>
      </w:del>
      <w:ins w:id="2" w:author="Daniel Engels" w:date="2016-09-27T18:15:00Z">
        <w:r w:rsidR="00EB125A">
          <w:rPr>
            <w:rFonts w:ascii="Times New Roman" w:hAnsi="Times New Roman" w:cs="Times New Roman"/>
            <w:color w:val="000000"/>
            <w:sz w:val="20"/>
            <w:szCs w:val="20"/>
          </w:rPr>
          <w:t xml:space="preserve">These </w:t>
        </w:r>
      </w:ins>
      <w:r w:rsidRPr="008854E2">
        <w:rPr>
          <w:rFonts w:ascii="Times New Roman" w:hAnsi="Times New Roman" w:cs="Times New Roman"/>
          <w:color w:val="000000"/>
          <w:sz w:val="20"/>
          <w:szCs w:val="20"/>
        </w:rPr>
        <w:t>features can be married to other public datasets or used with statistical analysis methods to personally identify individuals with high confidence. Given an extensive set of features for a patient, medical information can easily be tr</w:t>
      </w:r>
      <w:r w:rsidR="00AB0316">
        <w:rPr>
          <w:rFonts w:ascii="Times New Roman" w:hAnsi="Times New Roman" w:cs="Times New Roman"/>
          <w:color w:val="000000"/>
          <w:sz w:val="20"/>
          <w:szCs w:val="20"/>
        </w:rPr>
        <w:t>iangulated to identify a person, and subsequently, the person’</w:t>
      </w:r>
      <w:r w:rsidRPr="008854E2">
        <w:rPr>
          <w:rFonts w:ascii="Times New Roman" w:hAnsi="Times New Roman" w:cs="Times New Roman"/>
          <w:color w:val="000000"/>
          <w:sz w:val="20"/>
          <w:szCs w:val="20"/>
        </w:rPr>
        <w:t>s medical history. This information can lead to additional marketing or even worse: unwanted health status exposure to public entities</w:t>
      </w:r>
      <w:ins w:id="3" w:author="Daniel Engels" w:date="2016-09-27T18:16:00Z">
        <w:r w:rsidR="00EB125A">
          <w:rPr>
            <w:rFonts w:ascii="Times New Roman" w:hAnsi="Times New Roman" w:cs="Times New Roman"/>
            <w:color w:val="000000"/>
            <w:sz w:val="20"/>
            <w:szCs w:val="20"/>
          </w:rPr>
          <w:t>, employers</w:t>
        </w:r>
      </w:ins>
      <w:r w:rsidRPr="008854E2">
        <w:rPr>
          <w:rFonts w:ascii="Times New Roman" w:hAnsi="Times New Roman" w:cs="Times New Roman"/>
          <w:color w:val="000000"/>
          <w:sz w:val="20"/>
          <w:szCs w:val="20"/>
        </w:rPr>
        <w:t xml:space="preserve"> or hackers. </w:t>
      </w:r>
      <w:commentRangeStart w:id="4"/>
      <w:r w:rsidRPr="008854E2">
        <w:rPr>
          <w:rFonts w:ascii="Times New Roman" w:hAnsi="Times New Roman" w:cs="Times New Roman"/>
          <w:color w:val="000000"/>
          <w:sz w:val="20"/>
          <w:szCs w:val="20"/>
        </w:rPr>
        <w:t xml:space="preserve">Too often, </w:t>
      </w:r>
      <w:commentRangeEnd w:id="4"/>
      <w:r w:rsidR="00221687">
        <w:rPr>
          <w:rStyle w:val="CommentReference"/>
        </w:rPr>
        <w:commentReference w:id="4"/>
      </w:r>
      <w:r w:rsidRPr="008854E2">
        <w:rPr>
          <w:rFonts w:ascii="Times New Roman" w:hAnsi="Times New Roman" w:cs="Times New Roman"/>
          <w:color w:val="000000"/>
          <w:sz w:val="20"/>
          <w:szCs w:val="20"/>
        </w:rPr>
        <w:t>datasets used for research contain features about individuals or entities that allow for the compromise of individual anonymity.</w:t>
      </w:r>
    </w:p>
    <w:p w14:paraId="276966B7" w14:textId="77777777" w:rsidR="00221687" w:rsidRDefault="008854E2" w:rsidP="00EB125A">
      <w:pPr>
        <w:ind w:firstLine="720"/>
        <w:jc w:val="both"/>
        <w:rPr>
          <w:ins w:id="5" w:author="Daniel Engels" w:date="2016-09-27T18:25:00Z"/>
          <w:rFonts w:ascii="Times New Roman" w:hAnsi="Times New Roman" w:cs="Times New Roman"/>
          <w:color w:val="000000"/>
          <w:sz w:val="20"/>
          <w:szCs w:val="20"/>
        </w:rPr>
        <w:pPrChange w:id="6" w:author="Daniel Engels" w:date="2016-09-27T18:15:00Z">
          <w:pPr>
            <w:jc w:val="both"/>
          </w:pPr>
        </w:pPrChange>
      </w:pPr>
      <w:commentRangeStart w:id="7"/>
      <w:r w:rsidRPr="008854E2">
        <w:rPr>
          <w:rFonts w:ascii="Times New Roman" w:hAnsi="Times New Roman" w:cs="Times New Roman"/>
          <w:color w:val="000000"/>
          <w:sz w:val="20"/>
          <w:szCs w:val="20"/>
        </w:rPr>
        <w:t>A</w:t>
      </w:r>
      <w:commentRangeEnd w:id="7"/>
      <w:r w:rsidR="00221687">
        <w:rPr>
          <w:rStyle w:val="CommentReference"/>
        </w:rPr>
        <w:commentReference w:id="7"/>
      </w:r>
      <w:r w:rsidRPr="008854E2">
        <w:rPr>
          <w:rFonts w:ascii="Times New Roman" w:hAnsi="Times New Roman" w:cs="Times New Roman"/>
          <w:color w:val="000000"/>
          <w:sz w:val="20"/>
          <w:szCs w:val="20"/>
        </w:rPr>
        <w:t xml:space="preserve"> </w:t>
      </w:r>
      <w:r w:rsidR="00DC10AA">
        <w:rPr>
          <w:rFonts w:ascii="Times New Roman" w:hAnsi="Times New Roman" w:cs="Times New Roman"/>
          <w:color w:val="000000"/>
          <w:sz w:val="20"/>
          <w:szCs w:val="20"/>
        </w:rPr>
        <w:t xml:space="preserve">broad </w:t>
      </w:r>
      <w:commentRangeStart w:id="8"/>
      <w:r w:rsidR="001F7D3D">
        <w:rPr>
          <w:rFonts w:ascii="Times New Roman" w:hAnsi="Times New Roman" w:cs="Times New Roman"/>
          <w:color w:val="000000"/>
          <w:sz w:val="20"/>
          <w:szCs w:val="20"/>
        </w:rPr>
        <w:t>solution</w:t>
      </w:r>
      <w:r w:rsidRPr="008854E2">
        <w:rPr>
          <w:rFonts w:ascii="Times New Roman" w:hAnsi="Times New Roman" w:cs="Times New Roman"/>
          <w:color w:val="000000"/>
          <w:sz w:val="20"/>
          <w:szCs w:val="20"/>
        </w:rPr>
        <w:t xml:space="preserve"> </w:t>
      </w:r>
      <w:commentRangeEnd w:id="8"/>
      <w:r w:rsidR="00221687">
        <w:rPr>
          <w:rStyle w:val="CommentReference"/>
        </w:rPr>
        <w:commentReference w:id="8"/>
      </w:r>
      <w:r w:rsidR="001F7D3D">
        <w:rPr>
          <w:rFonts w:ascii="Times New Roman" w:hAnsi="Times New Roman" w:cs="Times New Roman"/>
          <w:color w:val="000000"/>
          <w:sz w:val="20"/>
          <w:szCs w:val="20"/>
        </w:rPr>
        <w:t>is</w:t>
      </w:r>
      <w:r w:rsidRPr="008854E2">
        <w:rPr>
          <w:rFonts w:ascii="Times New Roman" w:hAnsi="Times New Roman" w:cs="Times New Roman"/>
          <w:color w:val="000000"/>
          <w:sz w:val="20"/>
          <w:szCs w:val="20"/>
        </w:rPr>
        <w:t xml:space="preserve"> to ensure full data anonymity in datasets used for research and analysis. </w:t>
      </w:r>
    </w:p>
    <w:p w14:paraId="69EF06AE" w14:textId="11964D5B" w:rsidR="00085A1E" w:rsidRDefault="008854E2" w:rsidP="00EB125A">
      <w:pPr>
        <w:ind w:firstLine="720"/>
        <w:jc w:val="both"/>
        <w:rPr>
          <w:rFonts w:ascii="Times New Roman" w:eastAsia="Times New Roman" w:hAnsi="Times New Roman" w:cs="Times New Roman"/>
          <w:color w:val="000000"/>
          <w:sz w:val="20"/>
          <w:szCs w:val="20"/>
        </w:rPr>
        <w:pPrChange w:id="9" w:author="Daniel Engels" w:date="2016-09-27T18:15:00Z">
          <w:pPr>
            <w:jc w:val="both"/>
          </w:pPr>
        </w:pPrChange>
      </w:pPr>
      <w:commentRangeStart w:id="10"/>
      <w:r w:rsidRPr="008854E2">
        <w:rPr>
          <w:rFonts w:ascii="Times New Roman" w:hAnsi="Times New Roman" w:cs="Times New Roman"/>
          <w:color w:val="000000"/>
          <w:sz w:val="20"/>
          <w:szCs w:val="20"/>
        </w:rPr>
        <w:t>Brute</w:t>
      </w:r>
      <w:commentRangeEnd w:id="10"/>
      <w:r w:rsidR="00221687">
        <w:rPr>
          <w:rStyle w:val="CommentReference"/>
        </w:rPr>
        <w:commentReference w:id="10"/>
      </w:r>
      <w:r w:rsidRPr="008854E2">
        <w:rPr>
          <w:rFonts w:ascii="Times New Roman" w:hAnsi="Times New Roman" w:cs="Times New Roman"/>
          <w:color w:val="000000"/>
          <w:sz w:val="20"/>
          <w:szCs w:val="20"/>
        </w:rPr>
        <w:t xml:space="preserve"> force methods such as data truncation or outright data exclusion have been utilized in the past to achieve the anonymity of personally identifiable information in datasets containing people as objects or rows. Telephone numbers, addresses, social security numbers and credit card information are outright deleted from the dataset or truncated to a number of digits that represent an abstraction of the original data. </w:t>
      </w:r>
      <w:r w:rsidR="00BE0D53" w:rsidRPr="008854E2">
        <w:rPr>
          <w:rFonts w:ascii="Times New Roman" w:hAnsi="Times New Roman" w:cs="Times New Roman"/>
          <w:color w:val="000000"/>
          <w:sz w:val="20"/>
          <w:szCs w:val="20"/>
        </w:rPr>
        <w:t xml:space="preserve">However, the effects of </w:t>
      </w:r>
      <w:r w:rsidR="00BE0D53">
        <w:rPr>
          <w:rFonts w:ascii="Times New Roman" w:hAnsi="Times New Roman" w:cs="Times New Roman"/>
          <w:color w:val="000000"/>
          <w:sz w:val="20"/>
          <w:szCs w:val="20"/>
        </w:rPr>
        <w:t xml:space="preserve">brute force </w:t>
      </w:r>
      <w:r w:rsidR="00BE0D53" w:rsidRPr="008854E2">
        <w:rPr>
          <w:rFonts w:ascii="Times New Roman" w:hAnsi="Times New Roman" w:cs="Times New Roman"/>
          <w:color w:val="000000"/>
          <w:sz w:val="20"/>
          <w:szCs w:val="20"/>
        </w:rPr>
        <w:t>anonymization techniques,</w:t>
      </w:r>
      <w:r w:rsidR="00BE0D53">
        <w:rPr>
          <w:rFonts w:ascii="Times New Roman" w:hAnsi="Times New Roman" w:cs="Times New Roman"/>
          <w:color w:val="000000"/>
          <w:sz w:val="20"/>
          <w:szCs w:val="20"/>
        </w:rPr>
        <w:t xml:space="preserve"> </w:t>
      </w:r>
      <w:r w:rsidR="00BE0D53" w:rsidRPr="008854E2">
        <w:rPr>
          <w:rFonts w:ascii="Times New Roman" w:hAnsi="Times New Roman" w:cs="Times New Roman"/>
          <w:color w:val="000000"/>
          <w:sz w:val="20"/>
          <w:szCs w:val="20"/>
        </w:rPr>
        <w:t>especially the deletion</w:t>
      </w:r>
      <w:r w:rsidR="00BE0D53">
        <w:rPr>
          <w:rFonts w:ascii="Times New Roman" w:hAnsi="Times New Roman" w:cs="Times New Roman"/>
          <w:color w:val="000000"/>
          <w:sz w:val="20"/>
          <w:szCs w:val="20"/>
        </w:rPr>
        <w:t xml:space="preserve"> of</w:t>
      </w:r>
      <w:r w:rsidR="00085A1E">
        <w:rPr>
          <w:rFonts w:ascii="Times New Roman" w:hAnsi="Times New Roman" w:cs="Times New Roman"/>
          <w:color w:val="000000"/>
          <w:sz w:val="20"/>
          <w:szCs w:val="20"/>
        </w:rPr>
        <w:t xml:space="preserve"> </w:t>
      </w:r>
      <w:r w:rsidR="00085A1E" w:rsidRPr="008854E2">
        <w:rPr>
          <w:rFonts w:ascii="Times New Roman" w:hAnsi="Times New Roman" w:cs="Times New Roman"/>
          <w:color w:val="000000"/>
          <w:sz w:val="20"/>
          <w:szCs w:val="20"/>
        </w:rPr>
        <w:t>features, can severely impact the results of</w:t>
      </w:r>
      <w:r w:rsidR="00085A1E">
        <w:rPr>
          <w:rFonts w:ascii="Times New Roman" w:hAnsi="Times New Roman" w:cs="Times New Roman"/>
          <w:color w:val="000000"/>
          <w:sz w:val="20"/>
          <w:szCs w:val="20"/>
        </w:rPr>
        <w:t xml:space="preserve"> data</w:t>
      </w:r>
      <w:r w:rsidR="00085A1E" w:rsidRPr="008854E2">
        <w:rPr>
          <w:rFonts w:ascii="Times New Roman" w:hAnsi="Times New Roman" w:cs="Times New Roman"/>
          <w:color w:val="000000"/>
          <w:sz w:val="20"/>
          <w:szCs w:val="20"/>
        </w:rPr>
        <w:t xml:space="preserve"> analysis.</w:t>
      </w:r>
    </w:p>
    <w:p w14:paraId="29D40C43" w14:textId="204AA029" w:rsidR="006F7F30" w:rsidRDefault="006F7F30" w:rsidP="005B418B">
      <w:pPr>
        <w:ind w:firstLine="187"/>
        <w:jc w:val="both"/>
        <w:rPr>
          <w:rFonts w:ascii="Times New Roman" w:hAnsi="Times New Roman" w:cs="Times New Roman"/>
          <w:color w:val="000000"/>
          <w:sz w:val="20"/>
          <w:szCs w:val="20"/>
        </w:rPr>
      </w:pPr>
    </w:p>
    <w:p w14:paraId="35678A3E" w14:textId="1DAA1093" w:rsidR="00995E32" w:rsidRDefault="00995E32" w:rsidP="00BE0D53">
      <w:pPr>
        <w:jc w:val="both"/>
        <w:rPr>
          <w:rFonts w:ascii="Times" w:hAnsi="Times" w:cs="Times New Roman"/>
          <w:sz w:val="20"/>
          <w:szCs w:val="20"/>
        </w:rPr>
      </w:pPr>
    </w:p>
    <w:p w14:paraId="73CBEDC3" w14:textId="77A3BAD9" w:rsidR="00637ED8" w:rsidRDefault="00637ED8" w:rsidP="006F7F30">
      <w:pPr>
        <w:jc w:val="both"/>
        <w:rPr>
          <w:rFonts w:ascii="Times New Roman" w:hAnsi="Times New Roman" w:cs="Times New Roman"/>
          <w:color w:val="000000"/>
          <w:sz w:val="20"/>
          <w:szCs w:val="20"/>
        </w:rPr>
      </w:pPr>
    </w:p>
    <w:p w14:paraId="3BA3532B" w14:textId="216258F2" w:rsidR="004F0E9C" w:rsidRDefault="004F0E9C" w:rsidP="006F7F30">
      <w:pPr>
        <w:jc w:val="both"/>
        <w:rPr>
          <w:rFonts w:ascii="Times New Roman" w:hAnsi="Times New Roman" w:cs="Times New Roman"/>
          <w:color w:val="000000"/>
          <w:sz w:val="20"/>
          <w:szCs w:val="20"/>
        </w:rPr>
      </w:pPr>
    </w:p>
    <w:p w14:paraId="05E7A62C" w14:textId="0C1065D6" w:rsidR="00035A0E" w:rsidRDefault="00035A0E" w:rsidP="006F7F30">
      <w:pPr>
        <w:jc w:val="both"/>
        <w:rPr>
          <w:rFonts w:ascii="Times New Roman" w:hAnsi="Times New Roman" w:cs="Times New Roman"/>
          <w:color w:val="000000"/>
          <w:sz w:val="20"/>
          <w:szCs w:val="20"/>
        </w:rPr>
      </w:pPr>
    </w:p>
    <w:p w14:paraId="023F68EE" w14:textId="77777777" w:rsidR="00BE4A88" w:rsidRDefault="00BE4A88" w:rsidP="006F7F30">
      <w:pPr>
        <w:jc w:val="both"/>
        <w:rPr>
          <w:rFonts w:ascii="Times New Roman" w:hAnsi="Times New Roman" w:cs="Times New Roman"/>
          <w:color w:val="000000"/>
          <w:sz w:val="20"/>
          <w:szCs w:val="20"/>
        </w:rPr>
      </w:pPr>
    </w:p>
    <w:p w14:paraId="7E5E9413" w14:textId="6123D16F" w:rsidR="001A377A" w:rsidRDefault="001F7D3D" w:rsidP="00361CF1">
      <w:pPr>
        <w:ind w:firstLine="180"/>
        <w:jc w:val="both"/>
        <w:rPr>
          <w:rFonts w:ascii="Times New Roman" w:eastAsia="Times New Roman" w:hAnsi="Times New Roman" w:cs="Times New Roman"/>
          <w:color w:val="000000"/>
          <w:sz w:val="20"/>
          <w:szCs w:val="20"/>
        </w:rPr>
      </w:pPr>
      <w:commentRangeStart w:id="11"/>
      <w:r w:rsidRPr="001F7D3D">
        <w:rPr>
          <w:rFonts w:ascii="Times New Roman" w:eastAsia="Times New Roman" w:hAnsi="Times New Roman" w:cs="Times New Roman"/>
          <w:color w:val="000000"/>
          <w:sz w:val="20"/>
          <w:szCs w:val="20"/>
        </w:rPr>
        <w:t>Striking a balance between</w:t>
      </w:r>
      <w:r>
        <w:rPr>
          <w:rFonts w:ascii="Times New Roman" w:eastAsia="Times New Roman" w:hAnsi="Times New Roman" w:cs="Times New Roman"/>
          <w:color w:val="000000"/>
          <w:sz w:val="20"/>
          <w:szCs w:val="20"/>
        </w:rPr>
        <w:t xml:space="preserve"> maintaining</w:t>
      </w:r>
      <w:r w:rsidRPr="001F7D3D">
        <w:rPr>
          <w:rFonts w:ascii="Times New Roman" w:eastAsia="Times New Roman" w:hAnsi="Times New Roman" w:cs="Times New Roman"/>
          <w:color w:val="000000"/>
          <w:sz w:val="20"/>
          <w:szCs w:val="20"/>
        </w:rPr>
        <w:t xml:space="preserve"> anonymity and </w:t>
      </w:r>
      <w:r>
        <w:rPr>
          <w:rFonts w:ascii="Times New Roman" w:eastAsia="Times New Roman" w:hAnsi="Times New Roman" w:cs="Times New Roman"/>
          <w:color w:val="000000"/>
          <w:sz w:val="20"/>
          <w:szCs w:val="20"/>
        </w:rPr>
        <w:t xml:space="preserve">obtaining </w:t>
      </w:r>
      <w:r w:rsidRPr="001F7D3D">
        <w:rPr>
          <w:rFonts w:ascii="Times New Roman" w:eastAsia="Times New Roman" w:hAnsi="Times New Roman" w:cs="Times New Roman"/>
          <w:color w:val="000000"/>
          <w:sz w:val="20"/>
          <w:szCs w:val="20"/>
        </w:rPr>
        <w:t>meaningful</w:t>
      </w:r>
      <w:r w:rsidR="002532EB">
        <w:rPr>
          <w:rFonts w:ascii="Times New Roman" w:eastAsia="Times New Roman" w:hAnsi="Times New Roman" w:cs="Times New Roman"/>
          <w:color w:val="000000"/>
          <w:sz w:val="20"/>
          <w:szCs w:val="20"/>
        </w:rPr>
        <w:t xml:space="preserve"> analytical</w:t>
      </w:r>
      <w:r w:rsidRPr="001F7D3D">
        <w:rPr>
          <w:rFonts w:ascii="Times New Roman" w:eastAsia="Times New Roman" w:hAnsi="Times New Roman" w:cs="Times New Roman"/>
          <w:color w:val="000000"/>
          <w:sz w:val="20"/>
          <w:szCs w:val="20"/>
        </w:rPr>
        <w:t xml:space="preserve"> re</w:t>
      </w:r>
      <w:r w:rsidR="00074710">
        <w:rPr>
          <w:rFonts w:ascii="Times New Roman" w:eastAsia="Times New Roman" w:hAnsi="Times New Roman" w:cs="Times New Roman"/>
          <w:color w:val="000000"/>
          <w:sz w:val="20"/>
          <w:szCs w:val="20"/>
        </w:rPr>
        <w:t xml:space="preserve">sults is a formidable challenge. </w:t>
      </w:r>
      <w:commentRangeEnd w:id="11"/>
      <w:r w:rsidR="00221687">
        <w:rPr>
          <w:rStyle w:val="CommentReference"/>
        </w:rPr>
        <w:commentReference w:id="11"/>
      </w:r>
      <w:r w:rsidR="00506760">
        <w:rPr>
          <w:rFonts w:ascii="Times New Roman" w:eastAsia="Times New Roman" w:hAnsi="Times New Roman" w:cs="Times New Roman"/>
          <w:color w:val="000000"/>
          <w:sz w:val="20"/>
          <w:szCs w:val="20"/>
        </w:rPr>
        <w:t xml:space="preserve">Our analysis suggests there </w:t>
      </w:r>
      <w:r w:rsidR="000A1537">
        <w:rPr>
          <w:rFonts w:ascii="Times New Roman" w:eastAsia="Times New Roman" w:hAnsi="Times New Roman" w:cs="Times New Roman"/>
          <w:color w:val="000000"/>
          <w:sz w:val="20"/>
          <w:szCs w:val="20"/>
        </w:rPr>
        <w:t xml:space="preserve">is </w:t>
      </w:r>
      <w:r w:rsidR="00506760">
        <w:rPr>
          <w:rFonts w:ascii="Times New Roman" w:eastAsia="Times New Roman" w:hAnsi="Times New Roman" w:cs="Times New Roman"/>
          <w:color w:val="000000"/>
          <w:sz w:val="20"/>
          <w:szCs w:val="20"/>
        </w:rPr>
        <w:t>a</w:t>
      </w:r>
      <w:r w:rsidR="002532EB">
        <w:rPr>
          <w:rFonts w:ascii="Times New Roman" w:eastAsia="Times New Roman" w:hAnsi="Times New Roman" w:cs="Times New Roman"/>
          <w:color w:val="000000"/>
          <w:sz w:val="20"/>
          <w:szCs w:val="20"/>
        </w:rPr>
        <w:t xml:space="preserve"> </w:t>
      </w:r>
      <w:commentRangeStart w:id="12"/>
      <w:r w:rsidR="00506760">
        <w:rPr>
          <w:rFonts w:ascii="Times New Roman" w:eastAsia="Times New Roman" w:hAnsi="Times New Roman" w:cs="Times New Roman"/>
          <w:color w:val="000000"/>
          <w:sz w:val="20"/>
          <w:szCs w:val="20"/>
        </w:rPr>
        <w:t>“</w:t>
      </w:r>
      <w:r w:rsidR="002532EB">
        <w:rPr>
          <w:rFonts w:ascii="Times New Roman" w:eastAsia="Times New Roman" w:hAnsi="Times New Roman" w:cs="Times New Roman"/>
          <w:color w:val="000000"/>
          <w:sz w:val="20"/>
          <w:szCs w:val="20"/>
        </w:rPr>
        <w:t>sweet spot</w:t>
      </w:r>
      <w:r w:rsidR="00506760">
        <w:rPr>
          <w:rFonts w:ascii="Times New Roman" w:eastAsia="Times New Roman" w:hAnsi="Times New Roman" w:cs="Times New Roman"/>
          <w:color w:val="000000"/>
          <w:sz w:val="20"/>
          <w:szCs w:val="20"/>
        </w:rPr>
        <w:t>”</w:t>
      </w:r>
      <w:r w:rsidR="002532EB">
        <w:rPr>
          <w:rFonts w:ascii="Times New Roman" w:eastAsia="Times New Roman" w:hAnsi="Times New Roman" w:cs="Times New Roman"/>
          <w:color w:val="000000"/>
          <w:sz w:val="20"/>
          <w:szCs w:val="20"/>
        </w:rPr>
        <w:t xml:space="preserve"> </w:t>
      </w:r>
      <w:commentRangeEnd w:id="12"/>
      <w:r w:rsidR="00221687">
        <w:rPr>
          <w:rStyle w:val="CommentReference"/>
        </w:rPr>
        <w:commentReference w:id="12"/>
      </w:r>
      <w:r w:rsidR="002532EB">
        <w:rPr>
          <w:rFonts w:ascii="Times New Roman" w:eastAsia="Times New Roman" w:hAnsi="Times New Roman" w:cs="Times New Roman"/>
          <w:color w:val="000000"/>
          <w:sz w:val="20"/>
          <w:szCs w:val="20"/>
        </w:rPr>
        <w:t xml:space="preserve">between </w:t>
      </w:r>
      <w:r w:rsidR="00DA3527">
        <w:rPr>
          <w:rFonts w:ascii="Times New Roman" w:eastAsia="Times New Roman" w:hAnsi="Times New Roman" w:cs="Times New Roman"/>
          <w:color w:val="000000"/>
          <w:sz w:val="20"/>
          <w:szCs w:val="20"/>
        </w:rPr>
        <w:t xml:space="preserve">ensuring </w:t>
      </w:r>
      <w:r w:rsidR="002532EB">
        <w:rPr>
          <w:rFonts w:ascii="Times New Roman" w:eastAsia="Times New Roman" w:hAnsi="Times New Roman" w:cs="Times New Roman"/>
          <w:color w:val="000000"/>
          <w:sz w:val="20"/>
          <w:szCs w:val="20"/>
        </w:rPr>
        <w:t xml:space="preserve">anonymity and </w:t>
      </w:r>
      <w:r w:rsidR="00506760">
        <w:rPr>
          <w:rFonts w:ascii="Times New Roman" w:eastAsia="Times New Roman" w:hAnsi="Times New Roman" w:cs="Times New Roman"/>
          <w:color w:val="000000"/>
          <w:sz w:val="20"/>
          <w:szCs w:val="20"/>
        </w:rPr>
        <w:t xml:space="preserve">obtaining </w:t>
      </w:r>
      <w:r w:rsidR="002532EB">
        <w:rPr>
          <w:rFonts w:ascii="Times New Roman" w:eastAsia="Times New Roman" w:hAnsi="Times New Roman" w:cs="Times New Roman"/>
          <w:color w:val="000000"/>
          <w:sz w:val="20"/>
          <w:szCs w:val="20"/>
        </w:rPr>
        <w:t>meaningful</w:t>
      </w:r>
      <w:r w:rsidR="00506760">
        <w:rPr>
          <w:rFonts w:ascii="Times New Roman" w:eastAsia="Times New Roman" w:hAnsi="Times New Roman" w:cs="Times New Roman"/>
          <w:color w:val="000000"/>
          <w:sz w:val="20"/>
          <w:szCs w:val="20"/>
        </w:rPr>
        <w:t xml:space="preserve"> analytical results. More specifically, we</w:t>
      </w:r>
      <w:r w:rsidR="002532EB">
        <w:rPr>
          <w:rFonts w:ascii="Times New Roman" w:eastAsia="Times New Roman" w:hAnsi="Times New Roman" w:cs="Times New Roman"/>
          <w:color w:val="000000"/>
          <w:sz w:val="20"/>
          <w:szCs w:val="20"/>
        </w:rPr>
        <w:t xml:space="preserve"> determine how much a dataset needs to be modified in order to be considered anonymized, while still allowing for meaningful analytical results. </w:t>
      </w:r>
    </w:p>
    <w:p w14:paraId="611B2408" w14:textId="63649BE3" w:rsidR="001F7D3D" w:rsidRPr="001F7D3D" w:rsidRDefault="00595B91" w:rsidP="00361CF1">
      <w:pPr>
        <w:ind w:firstLine="180"/>
        <w:jc w:val="both"/>
        <w:rPr>
          <w:rFonts w:ascii="Times" w:eastAsia="Times New Roman" w:hAnsi="Times" w:cs="Times New Roman"/>
          <w:sz w:val="20"/>
          <w:szCs w:val="20"/>
        </w:rPr>
      </w:pPr>
      <w:r>
        <w:rPr>
          <w:rFonts w:ascii="Times New Roman" w:eastAsia="Times New Roman" w:hAnsi="Times New Roman" w:cs="Times New Roman"/>
          <w:color w:val="000000"/>
          <w:sz w:val="20"/>
          <w:szCs w:val="20"/>
        </w:rPr>
        <w:t>For our analysis, w</w:t>
      </w:r>
      <w:r w:rsidR="00206854">
        <w:rPr>
          <w:rFonts w:ascii="Times New Roman" w:eastAsia="Times New Roman" w:hAnsi="Times New Roman" w:cs="Times New Roman"/>
          <w:color w:val="000000"/>
          <w:sz w:val="20"/>
          <w:szCs w:val="20"/>
        </w:rPr>
        <w:t xml:space="preserve">e utilize </w:t>
      </w:r>
      <w:r>
        <w:rPr>
          <w:rFonts w:ascii="Times New Roman" w:eastAsia="Times New Roman" w:hAnsi="Times New Roman" w:cs="Times New Roman"/>
          <w:color w:val="000000"/>
          <w:sz w:val="20"/>
          <w:szCs w:val="20"/>
        </w:rPr>
        <w:t>a public</w:t>
      </w:r>
      <w:r w:rsidR="00206854">
        <w:rPr>
          <w:rFonts w:ascii="Times New Roman" w:eastAsia="Times New Roman" w:hAnsi="Times New Roman" w:cs="Times New Roman"/>
          <w:color w:val="000000"/>
          <w:sz w:val="20"/>
          <w:szCs w:val="20"/>
        </w:rPr>
        <w:t xml:space="preserve"> dataset </w:t>
      </w:r>
      <w:r>
        <w:rPr>
          <w:rFonts w:ascii="Times New Roman" w:eastAsia="Times New Roman" w:hAnsi="Times New Roman" w:cs="Times New Roman"/>
          <w:color w:val="000000"/>
          <w:sz w:val="20"/>
          <w:szCs w:val="20"/>
        </w:rPr>
        <w:t>of personal loans retrieved</w:t>
      </w:r>
      <w:r w:rsidR="00206854">
        <w:rPr>
          <w:rFonts w:ascii="Times New Roman" w:eastAsia="Times New Roman" w:hAnsi="Times New Roman" w:cs="Times New Roman"/>
          <w:color w:val="000000"/>
          <w:sz w:val="20"/>
          <w:szCs w:val="20"/>
        </w:rPr>
        <w:t xml:space="preserve"> from Kaggle.com</w:t>
      </w:r>
      <w:r>
        <w:rPr>
          <w:rFonts w:ascii="Times New Roman" w:eastAsia="Times New Roman" w:hAnsi="Times New Roman" w:cs="Times New Roman"/>
          <w:color w:val="000000"/>
          <w:sz w:val="20"/>
          <w:szCs w:val="20"/>
        </w:rPr>
        <w:t xml:space="preserve">. </w:t>
      </w:r>
      <w:r w:rsidR="00206854">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Our dataset contains</w:t>
      </w:r>
      <w:r w:rsidR="00206854">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887,379 unique records or objects, with a mixture of 74 categorical and numeric features</w:t>
      </w:r>
      <w:del w:id="13" w:author="Daniel Engels" w:date="2016-09-27T18:30:00Z">
        <w:r w:rsidDel="00BE57AB">
          <w:rPr>
            <w:rFonts w:ascii="Times New Roman" w:eastAsia="Times New Roman" w:hAnsi="Times New Roman" w:cs="Times New Roman"/>
            <w:color w:val="000000"/>
            <w:sz w:val="20"/>
            <w:szCs w:val="20"/>
          </w:rPr>
          <w:delText>. Of critical importance are</w:delText>
        </w:r>
      </w:del>
      <w:ins w:id="14" w:author="Daniel Engels" w:date="2016-09-27T18:30:00Z">
        <w:r w:rsidR="00BE57AB">
          <w:rPr>
            <w:rFonts w:ascii="Times New Roman" w:eastAsia="Times New Roman" w:hAnsi="Times New Roman" w:cs="Times New Roman"/>
            <w:color w:val="000000"/>
            <w:sz w:val="20"/>
            <w:szCs w:val="20"/>
          </w:rPr>
          <w:t xml:space="preserve"> including</w:t>
        </w:r>
      </w:ins>
      <w:bookmarkStart w:id="15" w:name="_GoBack"/>
      <w:bookmarkEnd w:id="15"/>
      <w:r>
        <w:rPr>
          <w:rFonts w:ascii="Times New Roman" w:eastAsia="Times New Roman" w:hAnsi="Times New Roman" w:cs="Times New Roman"/>
          <w:color w:val="000000"/>
          <w:sz w:val="20"/>
          <w:szCs w:val="20"/>
        </w:rPr>
        <w:t xml:space="preserve"> features describing the </w:t>
      </w:r>
      <w:r w:rsidR="00063EFC">
        <w:rPr>
          <w:rFonts w:ascii="Times New Roman" w:eastAsia="Times New Roman" w:hAnsi="Times New Roman" w:cs="Times New Roman"/>
          <w:color w:val="000000"/>
          <w:sz w:val="20"/>
          <w:szCs w:val="20"/>
        </w:rPr>
        <w:t xml:space="preserve">loan’s </w:t>
      </w:r>
      <w:r>
        <w:rPr>
          <w:rFonts w:ascii="Times New Roman" w:eastAsia="Times New Roman" w:hAnsi="Times New Roman" w:cs="Times New Roman"/>
          <w:color w:val="000000"/>
          <w:sz w:val="20"/>
          <w:szCs w:val="20"/>
        </w:rPr>
        <w:t>interest rate, home ownership status, employmen</w:t>
      </w:r>
      <w:r w:rsidR="00DA3527">
        <w:rPr>
          <w:rFonts w:ascii="Times New Roman" w:eastAsia="Times New Roman" w:hAnsi="Times New Roman" w:cs="Times New Roman"/>
          <w:color w:val="000000"/>
          <w:sz w:val="20"/>
          <w:szCs w:val="20"/>
        </w:rPr>
        <w:t xml:space="preserve">t title and annual income. </w:t>
      </w:r>
      <w:del w:id="16" w:author="Daniel Engels" w:date="2016-09-27T18:30:00Z">
        <w:r w:rsidR="00DA3527" w:rsidDel="00BE57AB">
          <w:rPr>
            <w:rFonts w:ascii="Times New Roman" w:eastAsia="Times New Roman" w:hAnsi="Times New Roman" w:cs="Times New Roman"/>
            <w:color w:val="000000"/>
            <w:sz w:val="20"/>
            <w:szCs w:val="20"/>
          </w:rPr>
          <w:delText xml:space="preserve">Each, or combinations of </w:delText>
        </w:r>
        <w:r w:rsidDel="00BE57AB">
          <w:rPr>
            <w:rFonts w:ascii="Times New Roman" w:eastAsia="Times New Roman" w:hAnsi="Times New Roman" w:cs="Times New Roman"/>
            <w:color w:val="000000"/>
            <w:sz w:val="20"/>
            <w:szCs w:val="20"/>
          </w:rPr>
          <w:delText>the previously mentioned features</w:delText>
        </w:r>
        <w:r w:rsidR="00DA3527" w:rsidDel="00BE57AB">
          <w:rPr>
            <w:rFonts w:ascii="Times New Roman" w:eastAsia="Times New Roman" w:hAnsi="Times New Roman" w:cs="Times New Roman"/>
            <w:color w:val="000000"/>
            <w:sz w:val="20"/>
            <w:szCs w:val="20"/>
          </w:rPr>
          <w:delText xml:space="preserve"> </w:delText>
        </w:r>
        <w:r w:rsidR="00063EFC" w:rsidDel="00BE57AB">
          <w:rPr>
            <w:rFonts w:ascii="Times New Roman" w:eastAsia="Times New Roman" w:hAnsi="Times New Roman" w:cs="Times New Roman"/>
            <w:color w:val="000000"/>
            <w:sz w:val="20"/>
            <w:szCs w:val="20"/>
          </w:rPr>
          <w:delText xml:space="preserve">can be considered </w:delText>
        </w:r>
        <w:r w:rsidDel="00BE57AB">
          <w:rPr>
            <w:rFonts w:ascii="Times New Roman" w:eastAsia="Times New Roman" w:hAnsi="Times New Roman" w:cs="Times New Roman"/>
            <w:color w:val="000000"/>
            <w:sz w:val="20"/>
            <w:szCs w:val="20"/>
          </w:rPr>
          <w:delText>personally identifiable information</w:delText>
        </w:r>
        <w:r w:rsidR="00DA3527" w:rsidDel="00BE57AB">
          <w:rPr>
            <w:rFonts w:ascii="Times New Roman" w:eastAsia="Times New Roman" w:hAnsi="Times New Roman" w:cs="Times New Roman"/>
            <w:color w:val="000000"/>
            <w:sz w:val="20"/>
            <w:szCs w:val="20"/>
          </w:rPr>
          <w:delText xml:space="preserve">. Crucially, the previously mentioned features are also important for </w:delText>
        </w:r>
        <w:r w:rsidR="00063EFC" w:rsidDel="00BE57AB">
          <w:rPr>
            <w:rFonts w:ascii="Times New Roman" w:eastAsia="Times New Roman" w:hAnsi="Times New Roman" w:cs="Times New Roman"/>
            <w:color w:val="000000"/>
            <w:sz w:val="20"/>
            <w:szCs w:val="20"/>
          </w:rPr>
          <w:delText xml:space="preserve">predictive modeling. </w:delText>
        </w:r>
      </w:del>
    </w:p>
    <w:p w14:paraId="7F19EBB0" w14:textId="480784F6" w:rsidR="00BE57AB" w:rsidRDefault="00BE57AB" w:rsidP="00361CF1">
      <w:pPr>
        <w:ind w:firstLine="180"/>
        <w:jc w:val="both"/>
        <w:rPr>
          <w:ins w:id="17" w:author="Daniel Engels" w:date="2016-09-27T18:27:00Z"/>
          <w:rFonts w:ascii="Times New Roman" w:eastAsia="Times New Roman" w:hAnsi="Times New Roman" w:cs="Times New Roman"/>
          <w:color w:val="000000"/>
          <w:sz w:val="20"/>
          <w:szCs w:val="20"/>
        </w:rPr>
      </w:pPr>
      <w:ins w:id="18" w:author="Daniel Engels" w:date="2016-09-27T18:27:00Z">
        <w:r>
          <w:rPr>
            <w:rFonts w:ascii="Times New Roman" w:eastAsia="Times New Roman" w:hAnsi="Times New Roman" w:cs="Times New Roman"/>
            <w:color w:val="000000"/>
            <w:sz w:val="20"/>
            <w:szCs w:val="20"/>
          </w:rPr>
          <w:t>THE DELETED STUFF IS TOO MUCH DETAIL, ESPECIALLY FOR AN INTRODUCTION.</w:t>
        </w:r>
      </w:ins>
      <w:ins w:id="19" w:author="Daniel Engels" w:date="2016-09-27T18:28:00Z">
        <w:r>
          <w:rPr>
            <w:rFonts w:ascii="Times New Roman" w:eastAsia="Times New Roman" w:hAnsi="Times New Roman" w:cs="Times New Roman"/>
            <w:color w:val="000000"/>
            <w:sz w:val="20"/>
            <w:szCs w:val="20"/>
          </w:rPr>
          <w:t xml:space="preserve">  WHAT YOU DID NEEDS TO BE A HIGH LEVEL DESCRIPTION.  GIVE THE OVERVIEW NOT THE DETAILS.  AND YOU NEED TO GIVE THE RESULTS.</w:t>
        </w:r>
      </w:ins>
    </w:p>
    <w:p w14:paraId="497CBC0A" w14:textId="2073BCD2" w:rsidR="000A1537" w:rsidDel="00BE57AB" w:rsidRDefault="00595B91" w:rsidP="00361CF1">
      <w:pPr>
        <w:ind w:firstLine="180"/>
        <w:jc w:val="both"/>
        <w:rPr>
          <w:del w:id="20" w:author="Daniel Engels" w:date="2016-09-27T18:27:00Z"/>
          <w:rFonts w:ascii="Times New Roman" w:eastAsia="Times New Roman" w:hAnsi="Times New Roman" w:cs="Times New Roman"/>
          <w:color w:val="000000"/>
          <w:sz w:val="20"/>
          <w:szCs w:val="20"/>
        </w:rPr>
      </w:pPr>
      <w:del w:id="21" w:author="Daniel Engels" w:date="2016-09-27T18:27:00Z">
        <w:r w:rsidDel="00BE57AB">
          <w:rPr>
            <w:rFonts w:ascii="Times New Roman" w:eastAsia="Times New Roman" w:hAnsi="Times New Roman" w:cs="Times New Roman"/>
            <w:color w:val="000000"/>
            <w:sz w:val="20"/>
            <w:szCs w:val="20"/>
          </w:rPr>
          <w:delText>We explore combinations of several data anonymization techniques in a classical analysis setting: predicting a continuous respon</w:delText>
        </w:r>
        <w:r w:rsidR="00993744" w:rsidDel="00BE57AB">
          <w:rPr>
            <w:rFonts w:ascii="Times New Roman" w:eastAsia="Times New Roman" w:hAnsi="Times New Roman" w:cs="Times New Roman"/>
            <w:color w:val="000000"/>
            <w:sz w:val="20"/>
            <w:szCs w:val="20"/>
          </w:rPr>
          <w:delText>se variable utilizing regression</w:delText>
        </w:r>
        <w:r w:rsidDel="00BE57AB">
          <w:rPr>
            <w:rFonts w:ascii="Times New Roman" w:eastAsia="Times New Roman" w:hAnsi="Times New Roman" w:cs="Times New Roman"/>
            <w:color w:val="000000"/>
            <w:sz w:val="20"/>
            <w:szCs w:val="20"/>
          </w:rPr>
          <w:delText>.</w:delText>
        </w:r>
        <w:r w:rsidR="001A377A" w:rsidDel="00BE57AB">
          <w:rPr>
            <w:rFonts w:ascii="Times New Roman" w:eastAsia="Times New Roman" w:hAnsi="Times New Roman" w:cs="Times New Roman"/>
            <w:color w:val="000000"/>
            <w:sz w:val="20"/>
            <w:szCs w:val="20"/>
          </w:rPr>
          <w:delText xml:space="preserve"> Specifically, we predict the loan interest rate utilizing </w:delText>
        </w:r>
        <w:r w:rsidR="00993744" w:rsidDel="00BE57AB">
          <w:rPr>
            <w:rFonts w:ascii="Times New Roman" w:eastAsia="Times New Roman" w:hAnsi="Times New Roman" w:cs="Times New Roman"/>
            <w:color w:val="000000"/>
            <w:sz w:val="20"/>
            <w:szCs w:val="20"/>
          </w:rPr>
          <w:delText>LASSO regression in order to make our feature set sparse and more efficiently capture the important predictors in our loan dataset. In general, we appro</w:delText>
        </w:r>
        <w:r w:rsidR="003F6294" w:rsidDel="00BE57AB">
          <w:rPr>
            <w:rFonts w:ascii="Times New Roman" w:eastAsia="Times New Roman" w:hAnsi="Times New Roman" w:cs="Times New Roman"/>
            <w:color w:val="000000"/>
            <w:sz w:val="20"/>
            <w:szCs w:val="20"/>
          </w:rPr>
          <w:delText>ach analysis</w:delText>
        </w:r>
        <w:r w:rsidR="00993744" w:rsidDel="00BE57AB">
          <w:rPr>
            <w:rFonts w:ascii="Times New Roman" w:eastAsia="Times New Roman" w:hAnsi="Times New Roman" w:cs="Times New Roman"/>
            <w:color w:val="000000"/>
            <w:sz w:val="20"/>
            <w:szCs w:val="20"/>
          </w:rPr>
          <w:delText xml:space="preserve"> from a machine-learning standpoint, </w:delText>
        </w:r>
        <w:r w:rsidR="00AB0316" w:rsidDel="00BE57AB">
          <w:rPr>
            <w:rFonts w:ascii="Times New Roman" w:eastAsia="Times New Roman" w:hAnsi="Times New Roman" w:cs="Times New Roman"/>
            <w:color w:val="000000"/>
            <w:sz w:val="20"/>
            <w:szCs w:val="20"/>
          </w:rPr>
          <w:delText>utilizing algorithmic solutions</w:delText>
        </w:r>
        <w:r w:rsidR="00993744" w:rsidDel="00BE57AB">
          <w:rPr>
            <w:rFonts w:ascii="Times New Roman" w:eastAsia="Times New Roman" w:hAnsi="Times New Roman" w:cs="Times New Roman"/>
            <w:color w:val="000000"/>
            <w:sz w:val="20"/>
            <w:szCs w:val="20"/>
          </w:rPr>
          <w:delText xml:space="preserve"> such as LASSO for feature selection. </w:delText>
        </w:r>
      </w:del>
    </w:p>
    <w:p w14:paraId="06243AF0" w14:textId="714E13E2" w:rsidR="00E50B37" w:rsidDel="00BE57AB" w:rsidRDefault="00993744" w:rsidP="00361CF1">
      <w:pPr>
        <w:ind w:firstLine="180"/>
        <w:jc w:val="both"/>
        <w:rPr>
          <w:del w:id="22" w:author="Daniel Engels" w:date="2016-09-27T18:28:00Z"/>
          <w:rFonts w:ascii="Times New Roman" w:eastAsia="Times New Roman" w:hAnsi="Times New Roman" w:cs="Times New Roman"/>
          <w:color w:val="000000" w:themeColor="text1"/>
          <w:sz w:val="20"/>
          <w:szCs w:val="20"/>
        </w:rPr>
      </w:pPr>
      <w:del w:id="23" w:author="Daniel Engels" w:date="2016-09-27T18:28:00Z">
        <w:r w:rsidDel="00BE57AB">
          <w:rPr>
            <w:rFonts w:ascii="Times New Roman" w:eastAsia="Times New Roman" w:hAnsi="Times New Roman" w:cs="Times New Roman"/>
            <w:color w:val="000000"/>
            <w:sz w:val="20"/>
            <w:szCs w:val="20"/>
          </w:rPr>
          <w:delText xml:space="preserve">Data anonymization is implemented via three </w:delText>
        </w:r>
        <w:r w:rsidR="005F4A3B" w:rsidDel="00BE57AB">
          <w:rPr>
            <w:rFonts w:ascii="Times New Roman" w:eastAsia="Times New Roman" w:hAnsi="Times New Roman" w:cs="Times New Roman"/>
            <w:color w:val="000000"/>
            <w:sz w:val="20"/>
            <w:szCs w:val="20"/>
          </w:rPr>
          <w:delText>standard</w:delText>
        </w:r>
        <w:r w:rsidDel="00BE57AB">
          <w:rPr>
            <w:rFonts w:ascii="Times New Roman" w:eastAsia="Times New Roman" w:hAnsi="Times New Roman" w:cs="Times New Roman"/>
            <w:color w:val="000000"/>
            <w:sz w:val="20"/>
            <w:szCs w:val="20"/>
          </w:rPr>
          <w:delText xml:space="preserve"> methods: k-anonymity, generalization and pert</w:delText>
        </w:r>
        <w:r w:rsidR="005F4A3B" w:rsidDel="00BE57AB">
          <w:rPr>
            <w:rFonts w:ascii="Times New Roman" w:eastAsia="Times New Roman" w:hAnsi="Times New Roman" w:cs="Times New Roman"/>
            <w:color w:val="000000"/>
            <w:sz w:val="20"/>
            <w:szCs w:val="20"/>
          </w:rPr>
          <w:delText xml:space="preserve">urbation. </w:delText>
        </w:r>
        <w:r w:rsidR="003F6294" w:rsidDel="00BE57AB">
          <w:rPr>
            <w:rFonts w:ascii="Times New Roman" w:eastAsia="Times New Roman" w:hAnsi="Times New Roman" w:cs="Times New Roman"/>
            <w:color w:val="000000"/>
            <w:sz w:val="20"/>
            <w:szCs w:val="20"/>
          </w:rPr>
          <w:delText xml:space="preserve">At a high level, these techniques involve data repetition, data grouping and data averaging, respectively. In a data repetition or k-anonymity scenario, we artificially create additional records in order to “hide” </w:delText>
        </w:r>
        <w:r w:rsidR="005E0579" w:rsidDel="00BE57AB">
          <w:rPr>
            <w:rFonts w:ascii="Times New Roman" w:eastAsia="Times New Roman" w:hAnsi="Times New Roman" w:cs="Times New Roman"/>
            <w:color w:val="000000"/>
            <w:sz w:val="20"/>
            <w:szCs w:val="20"/>
          </w:rPr>
          <w:delText>sparse</w:delText>
        </w:r>
        <w:r w:rsidR="003F6294" w:rsidDel="00BE57AB">
          <w:rPr>
            <w:rFonts w:ascii="Times New Roman" w:eastAsia="Times New Roman" w:hAnsi="Times New Roman" w:cs="Times New Roman"/>
            <w:color w:val="000000"/>
            <w:sz w:val="20"/>
            <w:szCs w:val="20"/>
          </w:rPr>
          <w:delText xml:space="preserve"> records. For instance, if the zip code 78729 occurs one time in our dataset, </w:delText>
        </w:r>
        <w:r w:rsidR="00AB0316" w:rsidDel="00BE57AB">
          <w:rPr>
            <w:rFonts w:ascii="Times New Roman" w:eastAsia="Times New Roman" w:hAnsi="Times New Roman" w:cs="Times New Roman"/>
            <w:color w:val="000000"/>
            <w:sz w:val="20"/>
            <w:szCs w:val="20"/>
          </w:rPr>
          <w:delText>we create additional records containing 78729 as the zip code feature value.</w:delText>
        </w:r>
        <w:r w:rsidR="00183FC7" w:rsidDel="00BE57AB">
          <w:rPr>
            <w:rFonts w:ascii="Times New Roman" w:eastAsia="Times New Roman" w:hAnsi="Times New Roman" w:cs="Times New Roman"/>
            <w:color w:val="000000"/>
            <w:sz w:val="20"/>
            <w:szCs w:val="20"/>
          </w:rPr>
          <w:delText xml:space="preserve"> Single methods, or combinations of methods to anonymiz</w:delText>
        </w:r>
        <w:r w:rsidR="006C2BAE" w:rsidDel="00BE57AB">
          <w:rPr>
            <w:rFonts w:ascii="Times New Roman" w:eastAsia="Times New Roman" w:hAnsi="Times New Roman" w:cs="Times New Roman"/>
            <w:color w:val="000000"/>
            <w:sz w:val="20"/>
            <w:szCs w:val="20"/>
          </w:rPr>
          <w:delText>e data are used</w:delText>
        </w:r>
        <w:r w:rsidR="009F61F9" w:rsidDel="00BE57AB">
          <w:rPr>
            <w:rFonts w:ascii="Times New Roman" w:eastAsia="Times New Roman" w:hAnsi="Times New Roman" w:cs="Times New Roman"/>
            <w:color w:val="000000"/>
            <w:sz w:val="20"/>
            <w:szCs w:val="20"/>
          </w:rPr>
          <w:delText xml:space="preserve"> to create a set of anonymized data sources. These</w:delText>
        </w:r>
        <w:r w:rsidR="00D574C0" w:rsidDel="00BE57AB">
          <w:rPr>
            <w:rFonts w:ascii="Times New Roman" w:eastAsia="Times New Roman" w:hAnsi="Times New Roman" w:cs="Times New Roman"/>
            <w:color w:val="000000"/>
            <w:sz w:val="20"/>
            <w:szCs w:val="20"/>
          </w:rPr>
          <w:delText xml:space="preserve"> modified</w:delText>
        </w:r>
        <w:r w:rsidR="009F61F9" w:rsidDel="00BE57AB">
          <w:rPr>
            <w:rFonts w:ascii="Times New Roman" w:eastAsia="Times New Roman" w:hAnsi="Times New Roman" w:cs="Times New Roman"/>
            <w:color w:val="000000"/>
            <w:sz w:val="20"/>
            <w:szCs w:val="20"/>
          </w:rPr>
          <w:delText xml:space="preserve"> sources</w:delText>
        </w:r>
        <w:r w:rsidR="006C2BAE" w:rsidDel="00BE57AB">
          <w:rPr>
            <w:rFonts w:ascii="Times New Roman" w:eastAsia="Times New Roman" w:hAnsi="Times New Roman" w:cs="Times New Roman"/>
            <w:color w:val="000000"/>
            <w:sz w:val="20"/>
            <w:szCs w:val="20"/>
          </w:rPr>
          <w:delText xml:space="preserve"> </w:delText>
        </w:r>
        <w:r w:rsidR="009F61F9" w:rsidDel="00BE57AB">
          <w:rPr>
            <w:rFonts w:ascii="Times New Roman" w:eastAsia="Times New Roman" w:hAnsi="Times New Roman" w:cs="Times New Roman"/>
            <w:color w:val="000000"/>
            <w:sz w:val="20"/>
            <w:szCs w:val="20"/>
          </w:rPr>
          <w:delText>are</w:delText>
        </w:r>
        <w:r w:rsidR="00C61B23" w:rsidDel="00BE57AB">
          <w:rPr>
            <w:rFonts w:ascii="Times New Roman" w:eastAsia="Times New Roman" w:hAnsi="Times New Roman" w:cs="Times New Roman"/>
            <w:color w:val="000000"/>
            <w:sz w:val="20"/>
            <w:szCs w:val="20"/>
          </w:rPr>
          <w:delText xml:space="preserve"> compare</w:delText>
        </w:r>
        <w:r w:rsidR="009F61F9" w:rsidDel="00BE57AB">
          <w:rPr>
            <w:rFonts w:ascii="Times New Roman" w:eastAsia="Times New Roman" w:hAnsi="Times New Roman" w:cs="Times New Roman"/>
            <w:color w:val="000000"/>
            <w:sz w:val="20"/>
            <w:szCs w:val="20"/>
          </w:rPr>
          <w:delText>d</w:delText>
        </w:r>
        <w:r w:rsidR="00C61B23" w:rsidDel="00BE57AB">
          <w:rPr>
            <w:rFonts w:ascii="Times New Roman" w:eastAsia="Times New Roman" w:hAnsi="Times New Roman" w:cs="Times New Roman"/>
            <w:color w:val="000000"/>
            <w:sz w:val="20"/>
            <w:szCs w:val="20"/>
          </w:rPr>
          <w:delText xml:space="preserve"> </w:delText>
        </w:r>
        <w:r w:rsidR="00801D1E" w:rsidDel="00BE57AB">
          <w:rPr>
            <w:rFonts w:ascii="Times New Roman" w:eastAsia="Times New Roman" w:hAnsi="Times New Roman" w:cs="Times New Roman"/>
            <w:color w:val="000000"/>
            <w:sz w:val="20"/>
            <w:szCs w:val="20"/>
          </w:rPr>
          <w:delText>to</w:delText>
        </w:r>
        <w:r w:rsidR="00C61B23" w:rsidDel="00BE57AB">
          <w:rPr>
            <w:rFonts w:ascii="Times New Roman" w:eastAsia="Times New Roman" w:hAnsi="Times New Roman" w:cs="Times New Roman"/>
            <w:color w:val="000000"/>
            <w:sz w:val="20"/>
            <w:szCs w:val="20"/>
          </w:rPr>
          <w:delText xml:space="preserve"> a</w:delText>
        </w:r>
        <w:r w:rsidR="00183FC7" w:rsidDel="00BE57AB">
          <w:rPr>
            <w:rFonts w:ascii="Times New Roman" w:eastAsia="Times New Roman" w:hAnsi="Times New Roman" w:cs="Times New Roman"/>
            <w:color w:val="000000"/>
            <w:sz w:val="20"/>
            <w:szCs w:val="20"/>
          </w:rPr>
          <w:delText xml:space="preserve"> baseline, </w:delText>
        </w:r>
        <w:r w:rsidR="00C8065B" w:rsidDel="00BE57AB">
          <w:rPr>
            <w:rFonts w:ascii="Times New Roman" w:eastAsia="Times New Roman" w:hAnsi="Times New Roman" w:cs="Times New Roman"/>
            <w:color w:val="000000"/>
            <w:sz w:val="20"/>
            <w:szCs w:val="20"/>
          </w:rPr>
          <w:delText>raw dataset containing unprotected</w:delText>
        </w:r>
        <w:r w:rsidR="00C61B23" w:rsidDel="00BE57AB">
          <w:rPr>
            <w:rFonts w:ascii="Times New Roman" w:eastAsia="Times New Roman" w:hAnsi="Times New Roman" w:cs="Times New Roman"/>
            <w:color w:val="000000"/>
            <w:sz w:val="20"/>
            <w:szCs w:val="20"/>
          </w:rPr>
          <w:delText xml:space="preserve"> personally identifiable information</w:delText>
        </w:r>
        <w:r w:rsidR="00183FC7" w:rsidDel="00BE57AB">
          <w:rPr>
            <w:rFonts w:ascii="Times New Roman" w:eastAsia="Times New Roman" w:hAnsi="Times New Roman" w:cs="Times New Roman"/>
            <w:color w:val="000000"/>
            <w:sz w:val="20"/>
            <w:szCs w:val="20"/>
          </w:rPr>
          <w:delText>.</w:delText>
        </w:r>
        <w:r w:rsidR="00AB0316" w:rsidDel="00BE57AB">
          <w:rPr>
            <w:rFonts w:ascii="Times New Roman" w:eastAsia="Times New Roman" w:hAnsi="Times New Roman" w:cs="Times New Roman"/>
            <w:color w:val="000000"/>
            <w:sz w:val="20"/>
            <w:szCs w:val="20"/>
          </w:rPr>
          <w:delText xml:space="preserve"> </w:delText>
        </w:r>
        <w:r w:rsidR="00E50B37" w:rsidRPr="00BD095A" w:rsidDel="00BE57AB">
          <w:rPr>
            <w:rFonts w:ascii="Times New Roman" w:eastAsia="Times New Roman" w:hAnsi="Times New Roman" w:cs="Times New Roman"/>
            <w:color w:val="000000" w:themeColor="text1"/>
            <w:sz w:val="20"/>
            <w:szCs w:val="20"/>
          </w:rPr>
          <w:delText xml:space="preserve">To determine </w:delText>
        </w:r>
        <w:r w:rsidR="00C8065B" w:rsidDel="00BE57AB">
          <w:rPr>
            <w:rFonts w:ascii="Times New Roman" w:eastAsia="Times New Roman" w:hAnsi="Times New Roman" w:cs="Times New Roman"/>
            <w:color w:val="000000" w:themeColor="text1"/>
            <w:sz w:val="20"/>
            <w:szCs w:val="20"/>
          </w:rPr>
          <w:delText>data anonymization success</w:delText>
        </w:r>
        <w:r w:rsidR="00E50B37" w:rsidRPr="00BD095A" w:rsidDel="00BE57AB">
          <w:rPr>
            <w:rFonts w:ascii="Times New Roman" w:eastAsia="Times New Roman" w:hAnsi="Times New Roman" w:cs="Times New Roman"/>
            <w:color w:val="000000" w:themeColor="text1"/>
            <w:sz w:val="20"/>
            <w:szCs w:val="20"/>
          </w:rPr>
          <w:delText xml:space="preserve">, </w:delText>
        </w:r>
        <w:r w:rsidR="00E50B37" w:rsidDel="00BE57AB">
          <w:rPr>
            <w:rFonts w:ascii="Times New Roman" w:eastAsia="Times New Roman" w:hAnsi="Times New Roman" w:cs="Times New Roman"/>
            <w:color w:val="000000" w:themeColor="text1"/>
            <w:sz w:val="20"/>
            <w:szCs w:val="20"/>
          </w:rPr>
          <w:delText xml:space="preserve">we use an open source software called ARX to analyze </w:delText>
        </w:r>
        <w:r w:rsidR="00A52AF2" w:rsidDel="00BE57AB">
          <w:rPr>
            <w:rFonts w:ascii="Times New Roman" w:eastAsia="Times New Roman" w:hAnsi="Times New Roman" w:cs="Times New Roman"/>
            <w:color w:val="000000" w:themeColor="text1"/>
            <w:sz w:val="20"/>
            <w:szCs w:val="20"/>
          </w:rPr>
          <w:delText xml:space="preserve">the </w:delText>
        </w:r>
        <w:r w:rsidR="00E50B37" w:rsidDel="00BE57AB">
          <w:rPr>
            <w:rFonts w:ascii="Times New Roman" w:eastAsia="Times New Roman" w:hAnsi="Times New Roman" w:cs="Times New Roman"/>
            <w:color w:val="000000" w:themeColor="text1"/>
            <w:sz w:val="20"/>
            <w:szCs w:val="20"/>
          </w:rPr>
          <w:delText>effects</w:delText>
        </w:r>
        <w:r w:rsidR="00C8065B" w:rsidDel="00BE57AB">
          <w:rPr>
            <w:rFonts w:ascii="Times New Roman" w:eastAsia="Times New Roman" w:hAnsi="Times New Roman" w:cs="Times New Roman"/>
            <w:color w:val="000000" w:themeColor="text1"/>
            <w:sz w:val="20"/>
            <w:szCs w:val="20"/>
          </w:rPr>
          <w:delText xml:space="preserve"> (utility, risk)</w:delText>
        </w:r>
        <w:r w:rsidR="00E50B37" w:rsidDel="00BE57AB">
          <w:rPr>
            <w:rFonts w:ascii="Times New Roman" w:eastAsia="Times New Roman" w:hAnsi="Times New Roman" w:cs="Times New Roman"/>
            <w:color w:val="000000" w:themeColor="text1"/>
            <w:sz w:val="20"/>
            <w:szCs w:val="20"/>
          </w:rPr>
          <w:delText xml:space="preserve"> of anonymization</w:delText>
        </w:r>
        <w:r w:rsidR="00A52AF2" w:rsidDel="00BE57AB">
          <w:rPr>
            <w:rFonts w:ascii="Times New Roman" w:eastAsia="Times New Roman" w:hAnsi="Times New Roman" w:cs="Times New Roman"/>
            <w:color w:val="000000" w:themeColor="text1"/>
            <w:sz w:val="20"/>
            <w:szCs w:val="20"/>
          </w:rPr>
          <w:delText xml:space="preserve"> efforts previously mentioned</w:delText>
        </w:r>
        <w:r w:rsidR="00B32EFF" w:rsidDel="00BE57AB">
          <w:rPr>
            <w:rFonts w:ascii="Times New Roman" w:eastAsia="Times New Roman" w:hAnsi="Times New Roman" w:cs="Times New Roman"/>
            <w:color w:val="000000" w:themeColor="text1"/>
            <w:sz w:val="20"/>
            <w:szCs w:val="20"/>
          </w:rPr>
          <w:delText xml:space="preserve"> on each modified dataset</w:delText>
        </w:r>
        <w:r w:rsidR="00E50B37" w:rsidDel="00BE57AB">
          <w:rPr>
            <w:rFonts w:ascii="Times New Roman" w:eastAsia="Times New Roman" w:hAnsi="Times New Roman" w:cs="Times New Roman"/>
            <w:color w:val="000000" w:themeColor="text1"/>
            <w:sz w:val="20"/>
            <w:szCs w:val="20"/>
          </w:rPr>
          <w:delText xml:space="preserve">. </w:delText>
        </w:r>
        <w:r w:rsidR="00C8065B" w:rsidDel="00BE57AB">
          <w:rPr>
            <w:rFonts w:ascii="Times New Roman" w:eastAsia="Times New Roman" w:hAnsi="Times New Roman" w:cs="Times New Roman"/>
            <w:color w:val="000000" w:themeColor="text1"/>
            <w:sz w:val="20"/>
            <w:szCs w:val="20"/>
          </w:rPr>
          <w:delText>W</w:delText>
        </w:r>
        <w:r w:rsidR="00E50B37" w:rsidDel="00BE57AB">
          <w:rPr>
            <w:rFonts w:ascii="Times New Roman" w:eastAsia="Times New Roman" w:hAnsi="Times New Roman" w:cs="Times New Roman"/>
            <w:color w:val="000000" w:themeColor="text1"/>
            <w:sz w:val="20"/>
            <w:szCs w:val="20"/>
          </w:rPr>
          <w:delText xml:space="preserve">e </w:delText>
        </w:r>
        <w:r w:rsidR="007A16FA" w:rsidDel="00BE57AB">
          <w:rPr>
            <w:rFonts w:ascii="Times New Roman" w:eastAsia="Times New Roman" w:hAnsi="Times New Roman" w:cs="Times New Roman"/>
            <w:color w:val="000000" w:themeColor="text1"/>
            <w:sz w:val="20"/>
            <w:szCs w:val="20"/>
          </w:rPr>
          <w:delText>analyze</w:delText>
        </w:r>
        <w:r w:rsidR="00B32EFF" w:rsidDel="00BE57AB">
          <w:rPr>
            <w:rFonts w:ascii="Times New Roman" w:eastAsia="Times New Roman" w:hAnsi="Times New Roman" w:cs="Times New Roman"/>
            <w:color w:val="000000" w:themeColor="text1"/>
            <w:sz w:val="20"/>
            <w:szCs w:val="20"/>
          </w:rPr>
          <w:delText xml:space="preserve"> </w:delText>
        </w:r>
        <w:r w:rsidR="00801D1E" w:rsidDel="00BE57AB">
          <w:rPr>
            <w:rFonts w:ascii="Times New Roman" w:eastAsia="Times New Roman" w:hAnsi="Times New Roman" w:cs="Times New Roman"/>
            <w:color w:val="000000" w:themeColor="text1"/>
            <w:sz w:val="20"/>
            <w:szCs w:val="20"/>
          </w:rPr>
          <w:delText xml:space="preserve">the </w:delText>
        </w:r>
        <w:r w:rsidR="00B32EFF" w:rsidDel="00BE57AB">
          <w:rPr>
            <w:rFonts w:ascii="Times New Roman" w:eastAsia="Times New Roman" w:hAnsi="Times New Roman" w:cs="Times New Roman"/>
            <w:color w:val="000000" w:themeColor="text1"/>
            <w:sz w:val="20"/>
            <w:szCs w:val="20"/>
          </w:rPr>
          <w:delText>raw and</w:delText>
        </w:r>
        <w:r w:rsidR="00E50B37" w:rsidDel="00BE57AB">
          <w:rPr>
            <w:rFonts w:ascii="Times New Roman" w:eastAsia="Times New Roman" w:hAnsi="Times New Roman" w:cs="Times New Roman"/>
            <w:color w:val="000000" w:themeColor="text1"/>
            <w:sz w:val="20"/>
            <w:szCs w:val="20"/>
          </w:rPr>
          <w:delText xml:space="preserve"> </w:delText>
        </w:r>
        <w:r w:rsidR="00801D1E" w:rsidDel="00BE57AB">
          <w:rPr>
            <w:rFonts w:ascii="Times New Roman" w:eastAsia="Times New Roman" w:hAnsi="Times New Roman" w:cs="Times New Roman"/>
            <w:color w:val="000000" w:themeColor="text1"/>
            <w:sz w:val="20"/>
            <w:szCs w:val="20"/>
          </w:rPr>
          <w:delText>transformed loan</w:delText>
        </w:r>
        <w:r w:rsidR="00C8065B" w:rsidDel="00BE57AB">
          <w:rPr>
            <w:rFonts w:ascii="Times New Roman" w:eastAsia="Times New Roman" w:hAnsi="Times New Roman" w:cs="Times New Roman"/>
            <w:color w:val="000000" w:themeColor="text1"/>
            <w:sz w:val="20"/>
            <w:szCs w:val="20"/>
          </w:rPr>
          <w:delText xml:space="preserve"> datasets in ARX </w:delText>
        </w:r>
        <w:r w:rsidR="007A16FA" w:rsidDel="00BE57AB">
          <w:rPr>
            <w:rFonts w:ascii="Times New Roman" w:eastAsia="Times New Roman" w:hAnsi="Times New Roman" w:cs="Times New Roman"/>
            <w:color w:val="000000" w:themeColor="text1"/>
            <w:sz w:val="20"/>
            <w:szCs w:val="20"/>
          </w:rPr>
          <w:delText xml:space="preserve">to </w:delText>
        </w:r>
        <w:r w:rsidR="00801D1E" w:rsidDel="00BE57AB">
          <w:rPr>
            <w:rFonts w:ascii="Times New Roman" w:eastAsia="Times New Roman" w:hAnsi="Times New Roman" w:cs="Times New Roman"/>
            <w:color w:val="000000" w:themeColor="text1"/>
            <w:sz w:val="20"/>
            <w:szCs w:val="20"/>
          </w:rPr>
          <w:delText>gauge</w:delText>
        </w:r>
        <w:r w:rsidR="00E50B37" w:rsidDel="00BE57AB">
          <w:rPr>
            <w:rFonts w:ascii="Times New Roman" w:eastAsia="Times New Roman" w:hAnsi="Times New Roman" w:cs="Times New Roman"/>
            <w:color w:val="000000" w:themeColor="text1"/>
            <w:sz w:val="20"/>
            <w:szCs w:val="20"/>
          </w:rPr>
          <w:delText xml:space="preserve"> </w:delText>
        </w:r>
        <w:r w:rsidR="00801D1E" w:rsidDel="00BE57AB">
          <w:rPr>
            <w:rFonts w:ascii="Times New Roman" w:eastAsia="Times New Roman" w:hAnsi="Times New Roman" w:cs="Times New Roman"/>
            <w:color w:val="000000" w:themeColor="text1"/>
            <w:sz w:val="20"/>
            <w:szCs w:val="20"/>
          </w:rPr>
          <w:delText xml:space="preserve">re-identification. We also </w:delText>
        </w:r>
        <w:r w:rsidR="007A16FA" w:rsidDel="00BE57AB">
          <w:rPr>
            <w:rFonts w:ascii="Times New Roman" w:eastAsia="Times New Roman" w:hAnsi="Times New Roman" w:cs="Times New Roman"/>
            <w:color w:val="000000" w:themeColor="text1"/>
            <w:sz w:val="20"/>
            <w:szCs w:val="20"/>
          </w:rPr>
          <w:delText xml:space="preserve">objectively compare features to </w:delText>
        </w:r>
        <w:r w:rsidR="00E50B37" w:rsidDel="00BE57AB">
          <w:rPr>
            <w:rFonts w:ascii="Times New Roman" w:eastAsia="Times New Roman" w:hAnsi="Times New Roman" w:cs="Times New Roman"/>
            <w:color w:val="000000" w:themeColor="text1"/>
            <w:sz w:val="20"/>
            <w:szCs w:val="20"/>
          </w:rPr>
          <w:delText>HIPAA identifiers</w:delText>
        </w:r>
        <w:r w:rsidR="00B32EFF" w:rsidDel="00BE57AB">
          <w:rPr>
            <w:rFonts w:ascii="Times New Roman" w:eastAsia="Times New Roman" w:hAnsi="Times New Roman" w:cs="Times New Roman"/>
            <w:color w:val="000000" w:themeColor="text1"/>
            <w:sz w:val="20"/>
            <w:szCs w:val="20"/>
          </w:rPr>
          <w:delText xml:space="preserve"> and syntactic privacy models that mitigate attacks that </w:delText>
        </w:r>
        <w:r w:rsidR="00C375BB" w:rsidDel="00BE57AB">
          <w:rPr>
            <w:rFonts w:ascii="Times New Roman" w:eastAsia="Times New Roman" w:hAnsi="Times New Roman" w:cs="Times New Roman"/>
            <w:color w:val="000000" w:themeColor="text1"/>
            <w:sz w:val="20"/>
            <w:szCs w:val="20"/>
          </w:rPr>
          <w:delText>may lead to privacy breaches</w:delText>
        </w:r>
        <w:r w:rsidR="00E50B37" w:rsidDel="00BE57AB">
          <w:rPr>
            <w:rFonts w:ascii="Times New Roman" w:eastAsia="Times New Roman" w:hAnsi="Times New Roman" w:cs="Times New Roman"/>
            <w:color w:val="000000" w:themeColor="text1"/>
            <w:sz w:val="20"/>
            <w:szCs w:val="20"/>
          </w:rPr>
          <w:delText>.</w:delText>
        </w:r>
      </w:del>
    </w:p>
    <w:p w14:paraId="7EC81A88" w14:textId="081FD3A8" w:rsidR="00595B91" w:rsidDel="00BE57AB" w:rsidRDefault="00AB0316" w:rsidP="00361CF1">
      <w:pPr>
        <w:ind w:firstLine="180"/>
        <w:jc w:val="both"/>
        <w:rPr>
          <w:del w:id="24" w:author="Daniel Engels" w:date="2016-09-27T18:28:00Z"/>
          <w:rFonts w:ascii="Times New Roman" w:eastAsia="Times New Roman" w:hAnsi="Times New Roman" w:cs="Times New Roman"/>
          <w:color w:val="000000"/>
          <w:sz w:val="20"/>
          <w:szCs w:val="20"/>
        </w:rPr>
      </w:pPr>
      <w:del w:id="25" w:author="Daniel Engels" w:date="2016-09-27T18:28:00Z">
        <w:r w:rsidDel="00BE57AB">
          <w:rPr>
            <w:rFonts w:ascii="Times New Roman" w:eastAsia="Times New Roman" w:hAnsi="Times New Roman" w:cs="Times New Roman"/>
            <w:color w:val="000000"/>
            <w:sz w:val="20"/>
            <w:szCs w:val="20"/>
          </w:rPr>
          <w:delText xml:space="preserve">Obviously, anonymization techniques can affect the results of our </w:delText>
        </w:r>
        <w:r w:rsidR="008B3452" w:rsidDel="00BE57AB">
          <w:rPr>
            <w:rFonts w:ascii="Times New Roman" w:eastAsia="Times New Roman" w:hAnsi="Times New Roman" w:cs="Times New Roman"/>
            <w:color w:val="000000"/>
            <w:sz w:val="20"/>
            <w:szCs w:val="20"/>
          </w:rPr>
          <w:delText xml:space="preserve">data </w:delText>
        </w:r>
        <w:r w:rsidDel="00BE57AB">
          <w:rPr>
            <w:rFonts w:ascii="Times New Roman" w:eastAsia="Times New Roman" w:hAnsi="Times New Roman" w:cs="Times New Roman"/>
            <w:color w:val="000000"/>
            <w:sz w:val="20"/>
            <w:szCs w:val="20"/>
          </w:rPr>
          <w:delText xml:space="preserve">analysis. </w:delText>
        </w:r>
        <w:r w:rsidR="00BE1653" w:rsidDel="00BE57AB">
          <w:rPr>
            <w:rFonts w:ascii="Times New Roman" w:eastAsia="Times New Roman" w:hAnsi="Times New Roman" w:cs="Times New Roman"/>
            <w:color w:val="000000"/>
            <w:sz w:val="20"/>
            <w:szCs w:val="20"/>
          </w:rPr>
          <w:delText>After anonymization</w:delText>
        </w:r>
        <w:r w:rsidDel="00BE57AB">
          <w:rPr>
            <w:rFonts w:ascii="Times New Roman" w:eastAsia="Times New Roman" w:hAnsi="Times New Roman" w:cs="Times New Roman"/>
            <w:color w:val="000000"/>
            <w:sz w:val="20"/>
            <w:szCs w:val="20"/>
          </w:rPr>
          <w:delText xml:space="preserve">, we compare </w:delText>
        </w:r>
        <w:r w:rsidR="00F66E65" w:rsidDel="00BE57AB">
          <w:rPr>
            <w:rFonts w:ascii="Times New Roman" w:eastAsia="Times New Roman" w:hAnsi="Times New Roman" w:cs="Times New Roman"/>
            <w:color w:val="000000"/>
            <w:sz w:val="20"/>
            <w:szCs w:val="20"/>
          </w:rPr>
          <w:delText xml:space="preserve">predictive </w:delText>
        </w:r>
        <w:r w:rsidDel="00BE57AB">
          <w:rPr>
            <w:rFonts w:ascii="Times New Roman" w:eastAsia="Times New Roman" w:hAnsi="Times New Roman" w:cs="Times New Roman"/>
            <w:color w:val="000000"/>
            <w:sz w:val="20"/>
            <w:szCs w:val="20"/>
          </w:rPr>
          <w:delText xml:space="preserve">models objectively using the model root mean squared error </w:delText>
        </w:r>
        <w:r w:rsidR="00632BC8" w:rsidDel="00BE57AB">
          <w:rPr>
            <w:rFonts w:ascii="Times New Roman" w:eastAsia="Times New Roman" w:hAnsi="Times New Roman" w:cs="Times New Roman"/>
            <w:color w:val="000000"/>
            <w:sz w:val="20"/>
            <w:szCs w:val="20"/>
          </w:rPr>
          <w:delText xml:space="preserve">(RMSE) </w:delText>
        </w:r>
        <w:r w:rsidDel="00BE57AB">
          <w:rPr>
            <w:rFonts w:ascii="Times New Roman" w:eastAsia="Times New Roman" w:hAnsi="Times New Roman" w:cs="Times New Roman"/>
            <w:color w:val="000000"/>
            <w:sz w:val="20"/>
            <w:szCs w:val="20"/>
          </w:rPr>
          <w:delText xml:space="preserve">on a stratified test </w:delText>
        </w:r>
        <w:r w:rsidR="00183FC7" w:rsidDel="00BE57AB">
          <w:rPr>
            <w:rFonts w:ascii="Times New Roman" w:eastAsia="Times New Roman" w:hAnsi="Times New Roman" w:cs="Times New Roman"/>
            <w:color w:val="000000"/>
            <w:sz w:val="20"/>
            <w:szCs w:val="20"/>
          </w:rPr>
          <w:delText xml:space="preserve">data </w:delText>
        </w:r>
        <w:r w:rsidDel="00BE57AB">
          <w:rPr>
            <w:rFonts w:ascii="Times New Roman" w:eastAsia="Times New Roman" w:hAnsi="Times New Roman" w:cs="Times New Roman"/>
            <w:color w:val="000000"/>
            <w:sz w:val="20"/>
            <w:szCs w:val="20"/>
          </w:rPr>
          <w:delText xml:space="preserve">set partitioned off prior to model selection. </w:delText>
        </w:r>
        <w:r w:rsidR="00801D1E" w:rsidDel="00BE57AB">
          <w:rPr>
            <w:rFonts w:ascii="Times New Roman" w:eastAsia="Times New Roman" w:hAnsi="Times New Roman" w:cs="Times New Roman"/>
            <w:color w:val="000000"/>
            <w:sz w:val="20"/>
            <w:szCs w:val="20"/>
          </w:rPr>
          <w:delText>A</w:delText>
        </w:r>
        <w:r w:rsidR="00183FC7" w:rsidDel="00BE57AB">
          <w:rPr>
            <w:rFonts w:ascii="Times New Roman" w:eastAsia="Times New Roman" w:hAnsi="Times New Roman" w:cs="Times New Roman"/>
            <w:color w:val="000000"/>
            <w:sz w:val="20"/>
            <w:szCs w:val="20"/>
          </w:rPr>
          <w:delText xml:space="preserve"> baseline model is fit on the full feature l</w:delText>
        </w:r>
        <w:r w:rsidR="000A0B3B" w:rsidDel="00BE57AB">
          <w:rPr>
            <w:rFonts w:ascii="Times New Roman" w:eastAsia="Times New Roman" w:hAnsi="Times New Roman" w:cs="Times New Roman"/>
            <w:color w:val="000000"/>
            <w:sz w:val="20"/>
            <w:szCs w:val="20"/>
          </w:rPr>
          <w:delText>oans dataset</w:delText>
        </w:r>
        <w:r w:rsidR="00BE1653" w:rsidDel="00BE57AB">
          <w:rPr>
            <w:rFonts w:ascii="Times New Roman" w:eastAsia="Times New Roman" w:hAnsi="Times New Roman" w:cs="Times New Roman"/>
            <w:color w:val="000000"/>
            <w:sz w:val="20"/>
            <w:szCs w:val="20"/>
          </w:rPr>
          <w:delText xml:space="preserve"> with no anonymization</w:delText>
        </w:r>
        <w:r w:rsidR="000A0B3B" w:rsidDel="00BE57AB">
          <w:rPr>
            <w:rFonts w:ascii="Times New Roman" w:eastAsia="Times New Roman" w:hAnsi="Times New Roman" w:cs="Times New Roman"/>
            <w:color w:val="000000"/>
            <w:sz w:val="20"/>
            <w:szCs w:val="20"/>
          </w:rPr>
          <w:delText>. Subsequent models</w:delText>
        </w:r>
        <w:r w:rsidR="00183FC7" w:rsidDel="00BE57AB">
          <w:rPr>
            <w:rFonts w:ascii="Times New Roman" w:eastAsia="Times New Roman" w:hAnsi="Times New Roman" w:cs="Times New Roman"/>
            <w:color w:val="000000"/>
            <w:sz w:val="20"/>
            <w:szCs w:val="20"/>
          </w:rPr>
          <w:delText xml:space="preserve"> utilizing the same learner, LASSO regression, are fit on iterations of</w:delText>
        </w:r>
        <w:r w:rsidR="00632BC8" w:rsidDel="00BE57AB">
          <w:rPr>
            <w:rFonts w:ascii="Times New Roman" w:eastAsia="Times New Roman" w:hAnsi="Times New Roman" w:cs="Times New Roman"/>
            <w:color w:val="000000"/>
            <w:sz w:val="20"/>
            <w:szCs w:val="20"/>
          </w:rPr>
          <w:delText xml:space="preserve"> our “anonymized” loan dataset and compared utilizing the root mean squared error measure.</w:delText>
        </w:r>
      </w:del>
    </w:p>
    <w:p w14:paraId="59746D27" w14:textId="628C4649" w:rsidR="00626004" w:rsidRDefault="00626004" w:rsidP="00361CF1">
      <w:pPr>
        <w:ind w:firstLine="18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Main results will go here.</w:t>
      </w:r>
    </w:p>
    <w:p w14:paraId="4AE6BA8D" w14:textId="30C66425" w:rsidR="00063EFC" w:rsidRDefault="00484AF2" w:rsidP="00361CF1">
      <w:pPr>
        <w:ind w:firstLine="18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Our </w:t>
      </w:r>
      <w:del w:id="26" w:author="Daniel Engels" w:date="2016-09-27T18:29:00Z">
        <w:r w:rsidDel="00BE57AB">
          <w:rPr>
            <w:rFonts w:ascii="Times New Roman" w:eastAsia="Times New Roman" w:hAnsi="Times New Roman" w:cs="Times New Roman"/>
            <w:color w:val="000000"/>
            <w:sz w:val="20"/>
            <w:szCs w:val="20"/>
          </w:rPr>
          <w:delText xml:space="preserve">research </w:delText>
        </w:r>
      </w:del>
      <w:r>
        <w:rPr>
          <w:rFonts w:ascii="Times New Roman" w:eastAsia="Times New Roman" w:hAnsi="Times New Roman" w:cs="Times New Roman"/>
          <w:color w:val="000000"/>
          <w:sz w:val="20"/>
          <w:szCs w:val="20"/>
        </w:rPr>
        <w:t xml:space="preserve">paper is organized as follows. </w:t>
      </w:r>
      <w:del w:id="27" w:author="Daniel Engels" w:date="2016-09-27T18:29:00Z">
        <w:r w:rsidDel="00BE57AB">
          <w:rPr>
            <w:rFonts w:ascii="Times New Roman" w:eastAsia="Times New Roman" w:hAnsi="Times New Roman" w:cs="Times New Roman"/>
            <w:color w:val="000000"/>
            <w:sz w:val="20"/>
            <w:szCs w:val="20"/>
          </w:rPr>
          <w:delText xml:space="preserve">We give a brief overview of the various anonymization techniques available for data today, </w:delText>
        </w:r>
        <w:r w:rsidR="009A6846" w:rsidDel="00BE57AB">
          <w:rPr>
            <w:rFonts w:ascii="Times New Roman" w:eastAsia="Times New Roman" w:hAnsi="Times New Roman" w:cs="Times New Roman"/>
            <w:color w:val="000000"/>
            <w:sz w:val="20"/>
            <w:szCs w:val="20"/>
          </w:rPr>
          <w:delText>what is considered “acceptable anonymity”</w:delText>
        </w:r>
        <w:r w:rsidR="00E64B23" w:rsidDel="00BE57AB">
          <w:rPr>
            <w:rFonts w:ascii="Times New Roman" w:eastAsia="Times New Roman" w:hAnsi="Times New Roman" w:cs="Times New Roman"/>
            <w:color w:val="000000"/>
            <w:sz w:val="20"/>
            <w:szCs w:val="20"/>
          </w:rPr>
          <w:delText xml:space="preserve"> for a dataset</w:delText>
        </w:r>
        <w:r w:rsidR="009A6846" w:rsidDel="00BE57AB">
          <w:rPr>
            <w:rFonts w:ascii="Times New Roman" w:eastAsia="Times New Roman" w:hAnsi="Times New Roman" w:cs="Times New Roman"/>
            <w:color w:val="000000"/>
            <w:sz w:val="20"/>
            <w:szCs w:val="20"/>
          </w:rPr>
          <w:delText xml:space="preserve">, </w:delText>
        </w:r>
        <w:r w:rsidDel="00BE57AB">
          <w:rPr>
            <w:rFonts w:ascii="Times New Roman" w:eastAsia="Times New Roman" w:hAnsi="Times New Roman" w:cs="Times New Roman"/>
            <w:color w:val="000000"/>
            <w:sz w:val="20"/>
            <w:szCs w:val="20"/>
          </w:rPr>
          <w:delText xml:space="preserve">as well as the impact </w:delText>
        </w:r>
        <w:r w:rsidR="009A6846" w:rsidDel="00BE57AB">
          <w:rPr>
            <w:rFonts w:ascii="Times New Roman" w:eastAsia="Times New Roman" w:hAnsi="Times New Roman" w:cs="Times New Roman"/>
            <w:color w:val="000000"/>
            <w:sz w:val="20"/>
            <w:szCs w:val="20"/>
          </w:rPr>
          <w:delText>public datasets have had on personal privacy. We proceed to exploratory data analysis and implementation methods of anonymization techniques and determine whether or not we are successful in truly anonymizing the loans dataset. Finally, we perform model selection, cross validation, prediction of interest rates and model comparison using combinations of the previously implemented anonymization techniques. We then summarize our findings and address the limitations of our work. We provide recommendations for future efforts to address the limitations mentioned.</w:delText>
        </w:r>
      </w:del>
      <w:ins w:id="28" w:author="Daniel Engels" w:date="2016-09-27T18:29:00Z">
        <w:r w:rsidR="00BE57AB">
          <w:rPr>
            <w:rFonts w:ascii="Times New Roman" w:eastAsia="Times New Roman" w:hAnsi="Times New Roman" w:cs="Times New Roman"/>
            <w:color w:val="000000"/>
            <w:sz w:val="20"/>
            <w:szCs w:val="20"/>
          </w:rPr>
          <w:t>IN SECTION II WE… IN SECTION III WE….</w:t>
        </w:r>
      </w:ins>
    </w:p>
    <w:p w14:paraId="53119DE4" w14:textId="77777777" w:rsidR="00566FAF" w:rsidRDefault="00566FAF" w:rsidP="00361CF1">
      <w:pPr>
        <w:jc w:val="both"/>
        <w:rPr>
          <w:rFonts w:ascii="Times New Roman" w:eastAsia="Times New Roman" w:hAnsi="Times New Roman" w:cs="Times New Roman"/>
          <w:color w:val="000000"/>
          <w:sz w:val="20"/>
          <w:szCs w:val="20"/>
        </w:rPr>
      </w:pPr>
    </w:p>
    <w:p w14:paraId="4EF31707" w14:textId="3B8E9B03" w:rsidR="00562F65" w:rsidRPr="008854E2" w:rsidRDefault="00562F65" w:rsidP="00CD21FD">
      <w:pPr>
        <w:spacing w:line="360" w:lineRule="auto"/>
        <w:jc w:val="center"/>
        <w:rPr>
          <w:rFonts w:ascii="Times" w:hAnsi="Times" w:cs="Times New Roman"/>
          <w:sz w:val="20"/>
          <w:szCs w:val="20"/>
        </w:rPr>
      </w:pPr>
      <w:commentRangeStart w:id="29"/>
      <w:r>
        <w:rPr>
          <w:rFonts w:ascii="Times New Roman" w:hAnsi="Times New Roman" w:cs="Times New Roman"/>
          <w:color w:val="000000"/>
          <w:sz w:val="20"/>
          <w:szCs w:val="20"/>
        </w:rPr>
        <w:t>R</w:t>
      </w:r>
      <w:r>
        <w:rPr>
          <w:rFonts w:ascii="Times New Roman" w:hAnsi="Times New Roman" w:cs="Times New Roman"/>
          <w:color w:val="000000"/>
          <w:sz w:val="16"/>
          <w:szCs w:val="16"/>
        </w:rPr>
        <w:t>EFERENCES</w:t>
      </w:r>
      <w:commentRangeEnd w:id="29"/>
      <w:r w:rsidR="009B31C2">
        <w:rPr>
          <w:rStyle w:val="CommentReference"/>
        </w:rPr>
        <w:commentReference w:id="29"/>
      </w:r>
    </w:p>
    <w:p w14:paraId="21A25E9E" w14:textId="43A5842B" w:rsidR="00EB742D" w:rsidRDefault="00EB742D" w:rsidP="00CD21FD">
      <w:pPr>
        <w:pStyle w:val="ListParagraph"/>
        <w:numPr>
          <w:ilvl w:val="0"/>
          <w:numId w:val="1"/>
        </w:numPr>
        <w:ind w:left="0"/>
        <w:jc w:val="both"/>
        <w:rPr>
          <w:rFonts w:ascii="Times New Roman" w:eastAsia="Times New Roman" w:hAnsi="Times New Roman" w:cs="Times New Roman"/>
          <w:color w:val="000000"/>
          <w:sz w:val="20"/>
          <w:szCs w:val="20"/>
        </w:rPr>
      </w:pPr>
      <w:r w:rsidRPr="00EB742D">
        <w:rPr>
          <w:rFonts w:ascii="Times New Roman" w:eastAsia="Times New Roman" w:hAnsi="Times New Roman" w:cs="Times New Roman"/>
          <w:color w:val="000000"/>
          <w:sz w:val="20"/>
          <w:szCs w:val="20"/>
        </w:rPr>
        <w:t>Kan, Wen</w:t>
      </w:r>
      <w:r w:rsidR="00A260F8">
        <w:rPr>
          <w:rFonts w:ascii="Times New Roman" w:eastAsia="Times New Roman" w:hAnsi="Times New Roman" w:cs="Times New Roman"/>
          <w:color w:val="000000"/>
          <w:sz w:val="20"/>
          <w:szCs w:val="20"/>
        </w:rPr>
        <w:t>dy.</w:t>
      </w:r>
      <w:r w:rsidR="003B796A">
        <w:rPr>
          <w:rFonts w:ascii="Times New Roman" w:eastAsia="Times New Roman" w:hAnsi="Times New Roman" w:cs="Times New Roman"/>
          <w:color w:val="000000"/>
          <w:sz w:val="20"/>
          <w:szCs w:val="20"/>
        </w:rPr>
        <w:t xml:space="preserve"> (June, 2016).</w:t>
      </w:r>
      <w:r w:rsidR="00A260F8">
        <w:rPr>
          <w:rFonts w:ascii="Times New Roman" w:eastAsia="Times New Roman" w:hAnsi="Times New Roman" w:cs="Times New Roman"/>
          <w:color w:val="000000"/>
          <w:sz w:val="20"/>
          <w:szCs w:val="20"/>
        </w:rPr>
        <w:t xml:space="preserve"> Lending Club Loan Data, 2016</w:t>
      </w:r>
      <w:r w:rsidRPr="00EB742D">
        <w:rPr>
          <w:rFonts w:ascii="Times New Roman" w:eastAsia="Times New Roman" w:hAnsi="Times New Roman" w:cs="Times New Roman"/>
          <w:color w:val="000000"/>
          <w:sz w:val="20"/>
          <w:szCs w:val="20"/>
        </w:rPr>
        <w:t>.</w:t>
      </w:r>
      <w:r w:rsidR="00E82766">
        <w:rPr>
          <w:rFonts w:ascii="Times New Roman" w:eastAsia="Times New Roman" w:hAnsi="Times New Roman" w:cs="Times New Roman"/>
          <w:color w:val="000000"/>
          <w:sz w:val="20"/>
          <w:szCs w:val="20"/>
        </w:rPr>
        <w:t xml:space="preserve"> Lending Club. United States.</w:t>
      </w:r>
      <w:r>
        <w:rPr>
          <w:rFonts w:ascii="Times New Roman" w:eastAsia="Times New Roman" w:hAnsi="Times New Roman" w:cs="Times New Roman"/>
          <w:color w:val="000000"/>
          <w:sz w:val="20"/>
          <w:szCs w:val="20"/>
        </w:rPr>
        <w:t xml:space="preserve"> </w:t>
      </w:r>
      <w:r w:rsidR="003B796A">
        <w:rPr>
          <w:rFonts w:ascii="Times New Roman" w:eastAsia="Times New Roman" w:hAnsi="Times New Roman" w:cs="Times New Roman"/>
          <w:color w:val="000000"/>
          <w:sz w:val="20"/>
          <w:szCs w:val="20"/>
        </w:rPr>
        <w:t xml:space="preserve">[Online]. </w:t>
      </w:r>
      <w:r w:rsidR="00E82766">
        <w:rPr>
          <w:rFonts w:ascii="Times New Roman" w:eastAsia="Times New Roman" w:hAnsi="Times New Roman" w:cs="Times New Roman"/>
          <w:color w:val="000000"/>
          <w:sz w:val="20"/>
          <w:szCs w:val="20"/>
        </w:rPr>
        <w:t>Available:</w:t>
      </w:r>
      <w:r w:rsidR="003E06DF">
        <w:rPr>
          <w:rFonts w:ascii="Times New Roman" w:eastAsia="Times New Roman" w:hAnsi="Times New Roman" w:cs="Times New Roman"/>
          <w:color w:val="000000"/>
          <w:sz w:val="20"/>
          <w:szCs w:val="20"/>
        </w:rPr>
        <w:t xml:space="preserve"> </w:t>
      </w:r>
      <w:hyperlink r:id="rId10" w:history="1">
        <w:r w:rsidRPr="00133168">
          <w:rPr>
            <w:rStyle w:val="Hyperlink"/>
            <w:rFonts w:ascii="Times New Roman" w:eastAsia="Times New Roman" w:hAnsi="Times New Roman" w:cs="Times New Roman"/>
            <w:sz w:val="20"/>
            <w:szCs w:val="20"/>
          </w:rPr>
          <w:t>https://www.kaggle.com/wendykan/lending-club-loan-data</w:t>
        </w:r>
      </w:hyperlink>
    </w:p>
    <w:p w14:paraId="7080186A" w14:textId="77777777" w:rsidR="004048A4" w:rsidRPr="004048A4" w:rsidRDefault="00EB742D" w:rsidP="004048A4">
      <w:pPr>
        <w:pStyle w:val="ListParagraph"/>
        <w:numPr>
          <w:ilvl w:val="0"/>
          <w:numId w:val="1"/>
        </w:numPr>
        <w:ind w:left="0"/>
        <w:jc w:val="both"/>
        <w:rPr>
          <w:rStyle w:val="Hyperlink"/>
          <w:rFonts w:ascii="Times New Roman" w:hAnsi="Times New Roman" w:cs="Times New Roman"/>
          <w:color w:val="auto"/>
          <w:sz w:val="20"/>
          <w:szCs w:val="20"/>
          <w:u w:val="none"/>
        </w:rPr>
      </w:pPr>
      <w:r w:rsidRPr="00EB742D">
        <w:rPr>
          <w:rFonts w:ascii="Times New Roman" w:hAnsi="Times New Roman" w:cs="Times New Roman"/>
          <w:sz w:val="20"/>
          <w:szCs w:val="20"/>
        </w:rPr>
        <w:t>McAllister, Erika, Grance, Tim, Scarfone, Karen.</w:t>
      </w:r>
      <w:r w:rsidR="00CE6A42">
        <w:rPr>
          <w:rFonts w:ascii="Times New Roman" w:hAnsi="Times New Roman" w:cs="Times New Roman"/>
          <w:sz w:val="20"/>
          <w:szCs w:val="20"/>
        </w:rPr>
        <w:t xml:space="preserve"> (April, 2010). </w:t>
      </w:r>
      <w:r w:rsidRPr="00EB742D">
        <w:rPr>
          <w:rFonts w:ascii="Times New Roman" w:hAnsi="Times New Roman" w:cs="Times New Roman"/>
          <w:sz w:val="20"/>
          <w:szCs w:val="20"/>
        </w:rPr>
        <w:t>Guide to Protecting The Confidentiality of Personally</w:t>
      </w:r>
      <w:r w:rsidR="00CE6A42">
        <w:rPr>
          <w:rFonts w:ascii="Times New Roman" w:hAnsi="Times New Roman" w:cs="Times New Roman"/>
          <w:sz w:val="20"/>
          <w:szCs w:val="20"/>
        </w:rPr>
        <w:t xml:space="preserve"> Identifiable </w:t>
      </w:r>
      <w:r w:rsidR="00CE6A42" w:rsidRPr="00CE6A42">
        <w:rPr>
          <w:rFonts w:ascii="Times New Roman" w:hAnsi="Times New Roman" w:cs="Times New Roman"/>
          <w:sz w:val="20"/>
          <w:szCs w:val="20"/>
        </w:rPr>
        <w:t>Information (PII). National Institute of Standards and Technology. Gaithersburg, MD.</w:t>
      </w:r>
      <w:r w:rsidR="00A861ED">
        <w:rPr>
          <w:rFonts w:ascii="Times New Roman" w:hAnsi="Times New Roman" w:cs="Times New Roman"/>
          <w:sz w:val="20"/>
          <w:szCs w:val="20"/>
        </w:rPr>
        <w:t>, United States.</w:t>
      </w:r>
      <w:r w:rsidRPr="00CE6A42">
        <w:rPr>
          <w:rFonts w:ascii="Times New Roman" w:hAnsi="Times New Roman" w:cs="Times New Roman"/>
          <w:sz w:val="20"/>
          <w:szCs w:val="20"/>
        </w:rPr>
        <w:t xml:space="preserve"> </w:t>
      </w:r>
      <w:r w:rsidR="003B796A">
        <w:rPr>
          <w:rFonts w:ascii="Times New Roman" w:hAnsi="Times New Roman" w:cs="Times New Roman"/>
          <w:sz w:val="20"/>
          <w:szCs w:val="20"/>
        </w:rPr>
        <w:t>[Online]</w:t>
      </w:r>
      <w:r w:rsidR="00E82766">
        <w:rPr>
          <w:rFonts w:ascii="Times New Roman" w:hAnsi="Times New Roman" w:cs="Times New Roman"/>
          <w:sz w:val="20"/>
          <w:szCs w:val="20"/>
        </w:rPr>
        <w:t>.</w:t>
      </w:r>
      <w:r w:rsidR="00324187">
        <w:rPr>
          <w:rFonts w:ascii="Times New Roman" w:hAnsi="Times New Roman" w:cs="Times New Roman"/>
          <w:sz w:val="20"/>
          <w:szCs w:val="20"/>
        </w:rPr>
        <w:t xml:space="preserve"> </w:t>
      </w:r>
      <w:r w:rsidR="00CE6A42" w:rsidRPr="00324187">
        <w:rPr>
          <w:rFonts w:ascii="Times New Roman" w:hAnsi="Times New Roman" w:cs="Times New Roman"/>
          <w:sz w:val="20"/>
          <w:szCs w:val="20"/>
        </w:rPr>
        <w:t>Available:</w:t>
      </w:r>
      <w:r w:rsidR="00324187">
        <w:rPr>
          <w:rFonts w:ascii="Times New Roman" w:hAnsi="Times New Roman" w:cs="Times New Roman"/>
          <w:sz w:val="20"/>
          <w:szCs w:val="20"/>
        </w:rPr>
        <w:t xml:space="preserve"> </w:t>
      </w:r>
      <w:hyperlink r:id="rId11" w:history="1">
        <w:r w:rsidRPr="00324187">
          <w:rPr>
            <w:rStyle w:val="Hyperlink"/>
            <w:rFonts w:ascii="Times New Roman" w:hAnsi="Times New Roman" w:cs="Times New Roman"/>
            <w:sz w:val="20"/>
            <w:szCs w:val="20"/>
          </w:rPr>
          <w:t>http://csrc.nist.gov/publications/nistpubs/800-122/sp800-122.pdf</w:t>
        </w:r>
      </w:hyperlink>
    </w:p>
    <w:p w14:paraId="03E45237" w14:textId="7D359D1B" w:rsidR="0089294D" w:rsidRPr="004048A4" w:rsidRDefault="00EB742D" w:rsidP="004048A4">
      <w:pPr>
        <w:pStyle w:val="ListParagraph"/>
        <w:numPr>
          <w:ilvl w:val="0"/>
          <w:numId w:val="1"/>
        </w:numPr>
        <w:ind w:left="0"/>
        <w:jc w:val="both"/>
        <w:rPr>
          <w:rFonts w:ascii="Times New Roman" w:hAnsi="Times New Roman" w:cs="Times New Roman"/>
          <w:sz w:val="20"/>
          <w:szCs w:val="20"/>
        </w:rPr>
      </w:pPr>
      <w:r w:rsidRPr="004048A4">
        <w:rPr>
          <w:rFonts w:ascii="Times New Roman" w:eastAsia="Times New Roman" w:hAnsi="Times New Roman" w:cs="Times New Roman"/>
          <w:color w:val="000000"/>
          <w:sz w:val="20"/>
          <w:szCs w:val="20"/>
        </w:rPr>
        <w:t>Hsu, Dary.</w:t>
      </w:r>
      <w:r w:rsidR="00097F71" w:rsidRPr="004048A4">
        <w:rPr>
          <w:rFonts w:ascii="Times New Roman" w:eastAsia="Times New Roman" w:hAnsi="Times New Roman" w:cs="Times New Roman"/>
          <w:color w:val="000000"/>
          <w:sz w:val="20"/>
          <w:szCs w:val="20"/>
        </w:rPr>
        <w:t xml:space="preserve"> (April, 2015)</w:t>
      </w:r>
      <w:r w:rsidRPr="004048A4">
        <w:rPr>
          <w:rFonts w:ascii="Times New Roman" w:eastAsia="Times New Roman" w:hAnsi="Times New Roman" w:cs="Times New Roman"/>
          <w:color w:val="000000"/>
          <w:sz w:val="20"/>
          <w:szCs w:val="20"/>
        </w:rPr>
        <w:t xml:space="preserve"> Tec</w:t>
      </w:r>
      <w:r w:rsidR="0020691B" w:rsidRPr="004048A4">
        <w:rPr>
          <w:rFonts w:ascii="Times New Roman" w:eastAsia="Times New Roman" w:hAnsi="Times New Roman" w:cs="Times New Roman"/>
          <w:color w:val="000000"/>
          <w:sz w:val="20"/>
          <w:szCs w:val="20"/>
        </w:rPr>
        <w:t>hniques to Anonymize Human Data.</w:t>
      </w:r>
      <w:r w:rsidR="00C510EA" w:rsidRPr="004048A4">
        <w:rPr>
          <w:rFonts w:ascii="Times New Roman" w:eastAsia="Times New Roman" w:hAnsi="Times New Roman" w:cs="Times New Roman"/>
          <w:color w:val="000000"/>
          <w:sz w:val="20"/>
          <w:szCs w:val="20"/>
        </w:rPr>
        <w:t xml:space="preserve"> Datasift.</w:t>
      </w:r>
      <w:r w:rsidR="002619E3" w:rsidRPr="004048A4">
        <w:rPr>
          <w:rFonts w:ascii="Times New Roman" w:eastAsia="Times New Roman" w:hAnsi="Times New Roman" w:cs="Times New Roman"/>
          <w:color w:val="000000"/>
          <w:sz w:val="20"/>
          <w:szCs w:val="20"/>
        </w:rPr>
        <w:t xml:space="preserve"> United States.</w:t>
      </w:r>
      <w:r w:rsidR="00C34CB7" w:rsidRPr="004048A4">
        <w:rPr>
          <w:rFonts w:ascii="Times New Roman" w:eastAsia="Times New Roman" w:hAnsi="Times New Roman" w:cs="Times New Roman"/>
          <w:color w:val="000000"/>
          <w:sz w:val="20"/>
          <w:szCs w:val="20"/>
        </w:rPr>
        <w:t xml:space="preserve"> </w:t>
      </w:r>
      <w:r w:rsidR="00843704" w:rsidRPr="004048A4">
        <w:rPr>
          <w:rFonts w:ascii="Times New Roman" w:eastAsia="Times New Roman" w:hAnsi="Times New Roman" w:cs="Times New Roman"/>
          <w:color w:val="000000"/>
          <w:sz w:val="20"/>
          <w:szCs w:val="20"/>
        </w:rPr>
        <w:t>[Online].</w:t>
      </w:r>
      <w:r w:rsidR="00C34CB7" w:rsidRPr="004048A4">
        <w:rPr>
          <w:rFonts w:ascii="Times New Roman" w:eastAsia="Times New Roman" w:hAnsi="Times New Roman" w:cs="Times New Roman"/>
          <w:color w:val="000000"/>
          <w:sz w:val="20"/>
          <w:szCs w:val="20"/>
        </w:rPr>
        <w:t xml:space="preserve"> </w:t>
      </w:r>
      <w:r w:rsidR="00843704" w:rsidRPr="004048A4">
        <w:rPr>
          <w:rFonts w:ascii="Times New Roman" w:eastAsia="Times New Roman" w:hAnsi="Times New Roman" w:cs="Times New Roman"/>
          <w:color w:val="000000"/>
          <w:sz w:val="20"/>
          <w:szCs w:val="20"/>
        </w:rPr>
        <w:t>Available:</w:t>
      </w:r>
      <w:hyperlink r:id="rId12" w:history="1">
        <w:r w:rsidR="00CD21FD" w:rsidRPr="004048A4">
          <w:rPr>
            <w:rStyle w:val="Hyperlink"/>
            <w:rFonts w:ascii="Times New Roman" w:eastAsia="Times New Roman" w:hAnsi="Times New Roman" w:cs="Times New Roman"/>
            <w:sz w:val="20"/>
            <w:szCs w:val="20"/>
          </w:rPr>
          <w:t>http://blog.datasift.com/2015/04/09/techniques-to-anonymize-human-data/</w:t>
        </w:r>
      </w:hyperlink>
    </w:p>
    <w:p w14:paraId="0091EC39" w14:textId="23256078" w:rsidR="0089294D" w:rsidRPr="0089294D" w:rsidRDefault="00EB742D" w:rsidP="0089294D">
      <w:pPr>
        <w:pStyle w:val="ListParagraph"/>
        <w:numPr>
          <w:ilvl w:val="0"/>
          <w:numId w:val="4"/>
        </w:numPr>
        <w:jc w:val="both"/>
        <w:rPr>
          <w:rStyle w:val="Hyperlink"/>
          <w:rFonts w:ascii="Times New Roman" w:eastAsia="Times New Roman" w:hAnsi="Times New Roman" w:cs="Times New Roman"/>
          <w:color w:val="000000"/>
          <w:sz w:val="20"/>
          <w:szCs w:val="20"/>
          <w:u w:val="none"/>
        </w:rPr>
      </w:pPr>
      <w:r w:rsidRPr="00CD21FD">
        <w:rPr>
          <w:rFonts w:ascii="Times New Roman" w:eastAsia="Times New Roman" w:hAnsi="Times New Roman" w:cs="Times New Roman"/>
          <w:color w:val="000000"/>
          <w:sz w:val="20"/>
          <w:szCs w:val="20"/>
        </w:rPr>
        <w:lastRenderedPageBreak/>
        <w:t xml:space="preserve">Nelson, Gregory. </w:t>
      </w:r>
      <w:r w:rsidR="00CE6A42" w:rsidRPr="00CD21FD">
        <w:rPr>
          <w:rFonts w:ascii="Times New Roman" w:eastAsia="Times New Roman" w:hAnsi="Times New Roman" w:cs="Times New Roman"/>
          <w:color w:val="000000"/>
          <w:sz w:val="20"/>
          <w:szCs w:val="20"/>
        </w:rPr>
        <w:t xml:space="preserve">(2015). </w:t>
      </w:r>
      <w:r w:rsidRPr="00CD21FD">
        <w:rPr>
          <w:rFonts w:ascii="Times" w:eastAsia="Times New Roman" w:hAnsi="Times" w:cs="Times New Roman"/>
          <w:sz w:val="20"/>
          <w:szCs w:val="20"/>
        </w:rPr>
        <w:t>Practical Implications of Sharing Data: A Primer on Data Privacy, Anonymization, and De-Identification.</w:t>
      </w:r>
      <w:r w:rsidR="00CE6A42" w:rsidRPr="00CD21FD">
        <w:rPr>
          <w:rFonts w:ascii="Times" w:eastAsia="Times New Roman" w:hAnsi="Times" w:cs="Times New Roman"/>
          <w:sz w:val="20"/>
          <w:szCs w:val="20"/>
        </w:rPr>
        <w:t xml:space="preserve"> Thotwave Technologies. Chapel Hill, NC.</w:t>
      </w:r>
      <w:r w:rsidR="003B796A" w:rsidRPr="00CD21FD">
        <w:rPr>
          <w:rFonts w:ascii="Times" w:eastAsia="Times New Roman" w:hAnsi="Times" w:cs="Times New Roman"/>
          <w:sz w:val="20"/>
          <w:szCs w:val="20"/>
        </w:rPr>
        <w:t xml:space="preserve"> [Online]</w:t>
      </w:r>
      <w:r w:rsidR="00097F71" w:rsidRPr="00CD21FD">
        <w:rPr>
          <w:rFonts w:ascii="Times" w:eastAsia="Times New Roman" w:hAnsi="Times" w:cs="Times New Roman"/>
          <w:sz w:val="20"/>
          <w:szCs w:val="20"/>
        </w:rPr>
        <w:t>.</w:t>
      </w:r>
      <w:r w:rsidR="00085C17">
        <w:rPr>
          <w:rFonts w:ascii="Times" w:eastAsia="Times New Roman" w:hAnsi="Times" w:cs="Times New Roman"/>
          <w:sz w:val="20"/>
          <w:szCs w:val="20"/>
        </w:rPr>
        <w:t xml:space="preserve"> </w:t>
      </w:r>
      <w:r w:rsidR="003B796A" w:rsidRPr="00CD21FD">
        <w:rPr>
          <w:rFonts w:ascii="Times New Roman" w:hAnsi="Times New Roman" w:cs="Times New Roman"/>
          <w:sz w:val="20"/>
          <w:szCs w:val="20"/>
        </w:rPr>
        <w:t>Available:</w:t>
      </w:r>
      <w:r w:rsidR="00085C17">
        <w:rPr>
          <w:rFonts w:ascii="Times New Roman" w:hAnsi="Times New Roman" w:cs="Times New Roman"/>
          <w:sz w:val="20"/>
          <w:szCs w:val="20"/>
        </w:rPr>
        <w:t xml:space="preserve"> </w:t>
      </w:r>
      <w:hyperlink r:id="rId13" w:history="1">
        <w:r w:rsidRPr="00CD21FD">
          <w:rPr>
            <w:rStyle w:val="Hyperlink"/>
            <w:rFonts w:ascii="Times New Roman" w:eastAsia="Times New Roman" w:hAnsi="Times New Roman" w:cs="Times New Roman"/>
            <w:sz w:val="20"/>
            <w:szCs w:val="20"/>
          </w:rPr>
          <w:t>http://support.sas.com/resources/papers/proceedings15/1884-2015.pdf</w:t>
        </w:r>
      </w:hyperlink>
    </w:p>
    <w:p w14:paraId="28602BDA" w14:textId="791FE546" w:rsidR="00EB742D" w:rsidRPr="0089294D" w:rsidRDefault="003B796A" w:rsidP="0089294D">
      <w:pPr>
        <w:pStyle w:val="ListParagraph"/>
        <w:numPr>
          <w:ilvl w:val="0"/>
          <w:numId w:val="4"/>
        </w:numPr>
        <w:jc w:val="both"/>
        <w:rPr>
          <w:rStyle w:val="Hyperlink"/>
          <w:rFonts w:ascii="Times New Roman" w:eastAsia="Times New Roman" w:hAnsi="Times New Roman" w:cs="Times New Roman"/>
          <w:color w:val="000000"/>
          <w:sz w:val="20"/>
          <w:szCs w:val="20"/>
          <w:u w:val="none"/>
        </w:rPr>
      </w:pPr>
      <w:commentRangeStart w:id="30"/>
      <w:r w:rsidRPr="0089294D">
        <w:rPr>
          <w:rStyle w:val="Hyperlink"/>
          <w:rFonts w:ascii="Times New Roman" w:eastAsia="Times New Roman" w:hAnsi="Times New Roman" w:cs="Times New Roman"/>
          <w:color w:val="000000" w:themeColor="text1"/>
          <w:sz w:val="20"/>
          <w:szCs w:val="20"/>
          <w:u w:val="none"/>
        </w:rPr>
        <w:t>Overview. ARX Data A</w:t>
      </w:r>
      <w:r w:rsidR="00EB742D" w:rsidRPr="0089294D">
        <w:rPr>
          <w:rStyle w:val="Hyperlink"/>
          <w:rFonts w:ascii="Times New Roman" w:eastAsia="Times New Roman" w:hAnsi="Times New Roman" w:cs="Times New Roman"/>
          <w:color w:val="000000" w:themeColor="text1"/>
          <w:sz w:val="20"/>
          <w:szCs w:val="20"/>
          <w:u w:val="none"/>
        </w:rPr>
        <w:t>nonymization</w:t>
      </w:r>
      <w:commentRangeEnd w:id="30"/>
      <w:r w:rsidR="009B31C2">
        <w:rPr>
          <w:rStyle w:val="CommentReference"/>
        </w:rPr>
        <w:commentReference w:id="30"/>
      </w:r>
      <w:r w:rsidRPr="0089294D">
        <w:rPr>
          <w:rStyle w:val="Hyperlink"/>
          <w:rFonts w:ascii="Times New Roman" w:eastAsia="Times New Roman" w:hAnsi="Times New Roman" w:cs="Times New Roman"/>
          <w:color w:val="000000" w:themeColor="text1"/>
          <w:sz w:val="20"/>
          <w:szCs w:val="20"/>
          <w:u w:val="none"/>
        </w:rPr>
        <w:t>. Retrieved September 12, 2016 from</w:t>
      </w:r>
    </w:p>
    <w:p w14:paraId="071A57C5" w14:textId="2ECBEDD6" w:rsidR="003B796A" w:rsidRPr="00361CF1" w:rsidRDefault="006863AB" w:rsidP="00361CF1">
      <w:pPr>
        <w:pStyle w:val="ListParagraph"/>
        <w:ind w:left="360"/>
        <w:jc w:val="both"/>
        <w:rPr>
          <w:rStyle w:val="Hyperlink"/>
          <w:rFonts w:ascii="Times New Roman" w:eastAsia="Times New Roman" w:hAnsi="Times New Roman" w:cs="Times New Roman"/>
          <w:sz w:val="20"/>
          <w:szCs w:val="20"/>
        </w:rPr>
      </w:pPr>
      <w:hyperlink r:id="rId14" w:history="1">
        <w:r w:rsidR="00EB742D" w:rsidRPr="00EB742D">
          <w:rPr>
            <w:rStyle w:val="Hyperlink"/>
            <w:rFonts w:ascii="Times New Roman" w:eastAsia="Times New Roman" w:hAnsi="Times New Roman" w:cs="Times New Roman"/>
            <w:sz w:val="20"/>
            <w:szCs w:val="20"/>
          </w:rPr>
          <w:t>http://arx.deidentifier.org/overview/</w:t>
        </w:r>
      </w:hyperlink>
    </w:p>
    <w:p w14:paraId="6E13F800" w14:textId="77777777" w:rsidR="00E531ED" w:rsidRPr="003B796A" w:rsidRDefault="00E531ED" w:rsidP="003B796A">
      <w:pPr>
        <w:rPr>
          <w:rFonts w:ascii="Times New Roman" w:eastAsia="Times New Roman" w:hAnsi="Times New Roman" w:cs="Times New Roman"/>
          <w:color w:val="0000FF"/>
          <w:sz w:val="20"/>
          <w:szCs w:val="20"/>
          <w:u w:val="single"/>
        </w:rPr>
      </w:pPr>
    </w:p>
    <w:sectPr w:rsidR="00E531ED" w:rsidRPr="003B796A" w:rsidSect="00AD0650">
      <w:headerReference w:type="even" r:id="rId15"/>
      <w:headerReference w:type="default" r:id="rId16"/>
      <w:headerReference w:type="first" r:id="rId17"/>
      <w:pgSz w:w="12240" w:h="15840"/>
      <w:pgMar w:top="1440" w:right="1800" w:bottom="1440" w:left="1800" w:header="720" w:footer="720" w:gutter="0"/>
      <w:cols w:num="2" w:space="18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niel Engels" w:date="2016-09-27T18:14:00Z" w:initials="DE">
    <w:p w14:paraId="475E69DB" w14:textId="17A0D065" w:rsidR="00EB125A" w:rsidRDefault="00EB125A">
      <w:pPr>
        <w:pStyle w:val="CommentText"/>
      </w:pPr>
      <w:r>
        <w:rPr>
          <w:rStyle w:val="CommentReference"/>
        </w:rPr>
        <w:annotationRef/>
      </w:r>
      <w:r>
        <w:t>Don’t use colloquial language. This is a formal document, so write formally to the greatest extent possible.</w:t>
      </w:r>
    </w:p>
  </w:comment>
  <w:comment w:id="4" w:author="Daniel Engels" w:date="2016-09-27T18:16:00Z" w:initials="DE">
    <w:p w14:paraId="7709DC8E" w14:textId="05D80EE8" w:rsidR="00221687" w:rsidRDefault="00221687">
      <w:pPr>
        <w:pStyle w:val="CommentText"/>
      </w:pPr>
      <w:r>
        <w:rPr>
          <w:rStyle w:val="CommentReference"/>
        </w:rPr>
        <w:annotationRef/>
      </w:r>
      <w:r>
        <w:t>Should bring in the notion of anonymized data sets, particularly those used for healthcare research, being made public to enable verification of research results in the first sentence. Then talk about how combining publicly available datasets with this anonymized data can lead to the identities of the individuals being ascertained.  This is the broad problem you’re solving, so get to it quickly and motivate around it and not anonymized data generically.</w:t>
      </w:r>
    </w:p>
  </w:comment>
  <w:comment w:id="7" w:author="Daniel Engels" w:date="2016-09-27T18:21:00Z" w:initials="DE">
    <w:p w14:paraId="7FE6BEC5" w14:textId="51DD755A" w:rsidR="00221687" w:rsidRDefault="00221687">
      <w:pPr>
        <w:pStyle w:val="CommentText"/>
      </w:pPr>
      <w:r>
        <w:rPr>
          <w:rStyle w:val="CommentReference"/>
        </w:rPr>
        <w:annotationRef/>
      </w:r>
      <w:r>
        <w:t>State the problem with specificity.  Eg In this paper we evaluate methods to maintain the anonymity of individuals in the research data sets while allowing for accurate analysis results using these data sets.  Then add details to the problem (not solutions or prior work, just the fine points of the problem)</w:t>
      </w:r>
    </w:p>
  </w:comment>
  <w:comment w:id="8" w:author="Daniel Engels" w:date="2016-09-27T18:20:00Z" w:initials="DE">
    <w:p w14:paraId="4CC07CD3" w14:textId="7C706BDC" w:rsidR="00221687" w:rsidRDefault="00221687">
      <w:pPr>
        <w:pStyle w:val="CommentText"/>
      </w:pPr>
      <w:r>
        <w:rPr>
          <w:rStyle w:val="CommentReference"/>
        </w:rPr>
        <w:annotationRef/>
      </w:r>
      <w:r>
        <w:t>You haven’t stated a problem, so there’s no need for a solution.</w:t>
      </w:r>
    </w:p>
  </w:comment>
  <w:comment w:id="10" w:author="Daniel Engels" w:date="2016-09-27T18:24:00Z" w:initials="DE">
    <w:p w14:paraId="37EBEE3D" w14:textId="5DAF414F" w:rsidR="00221687" w:rsidRDefault="00221687">
      <w:pPr>
        <w:pStyle w:val="CommentText"/>
      </w:pPr>
      <w:r>
        <w:rPr>
          <w:rStyle w:val="CommentReference"/>
        </w:rPr>
        <w:annotationRef/>
      </w:r>
      <w:r>
        <w:t>This is prior work.  Cite it and put it in the next paragraph, and, even better put it in a prior work section.</w:t>
      </w:r>
    </w:p>
  </w:comment>
  <w:comment w:id="11" w:author="Daniel Engels" w:date="2016-09-27T18:26:00Z" w:initials="DE">
    <w:p w14:paraId="4E224B7D" w14:textId="44D9CE58" w:rsidR="00221687" w:rsidRDefault="00221687">
      <w:pPr>
        <w:pStyle w:val="CommentText"/>
      </w:pPr>
      <w:r>
        <w:rPr>
          <w:rStyle w:val="CommentReference"/>
        </w:rPr>
        <w:annotationRef/>
      </w:r>
      <w:r>
        <w:t>Opinions do not belong in this paper.</w:t>
      </w:r>
    </w:p>
  </w:comment>
  <w:comment w:id="12" w:author="Daniel Engels" w:date="2016-09-27T18:26:00Z" w:initials="DE">
    <w:p w14:paraId="72CDE653" w14:textId="797BFE51" w:rsidR="00221687" w:rsidRDefault="00221687">
      <w:pPr>
        <w:pStyle w:val="CommentText"/>
      </w:pPr>
      <w:r>
        <w:rPr>
          <w:rStyle w:val="CommentReference"/>
        </w:rPr>
        <w:annotationRef/>
      </w:r>
      <w:r>
        <w:t xml:space="preserve">No such thing. It’s a tradeoff. And the solution depends on </w:t>
      </w:r>
      <w:r w:rsidR="00BE57AB">
        <w:t>your tradeoffs.</w:t>
      </w:r>
    </w:p>
  </w:comment>
  <w:comment w:id="29" w:author="Daniel Engels" w:date="2016-09-27T18:11:00Z" w:initials="DE">
    <w:p w14:paraId="30E1FD65" w14:textId="1103C4D0" w:rsidR="009B31C2" w:rsidRDefault="009B31C2">
      <w:pPr>
        <w:pStyle w:val="CommentText"/>
      </w:pPr>
      <w:r>
        <w:rPr>
          <w:rStyle w:val="CommentReference"/>
        </w:rPr>
        <w:annotationRef/>
      </w:r>
      <w:r>
        <w:t>Your references are not in the correct template format.  Please correct them…and add much more.  Furthermore, the entries are not in the correct IEEE format. Please update your entries to be IEEE format compliant.</w:t>
      </w:r>
    </w:p>
  </w:comment>
  <w:comment w:id="30" w:author="Daniel Engels" w:date="2016-09-27T18:12:00Z" w:initials="DE">
    <w:p w14:paraId="58A20853" w14:textId="1EB9C524" w:rsidR="009B31C2" w:rsidRDefault="009B31C2">
      <w:pPr>
        <w:pStyle w:val="CommentText"/>
      </w:pPr>
      <w:r>
        <w:rPr>
          <w:rStyle w:val="CommentReference"/>
        </w:rPr>
        <w:annotationRef/>
      </w:r>
      <w:r>
        <w:t>Generally, not a good source.  Stick with peer reviewed publications, standards and government documents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75E69DB" w15:done="0"/>
  <w15:commentEx w15:paraId="7709DC8E" w15:done="0"/>
  <w15:commentEx w15:paraId="7FE6BEC5" w15:done="0"/>
  <w15:commentEx w15:paraId="4CC07CD3" w15:done="0"/>
  <w15:commentEx w15:paraId="37EBEE3D" w15:done="0"/>
  <w15:commentEx w15:paraId="4E224B7D" w15:done="0"/>
  <w15:commentEx w15:paraId="72CDE653" w15:done="0"/>
  <w15:commentEx w15:paraId="30E1FD65" w15:done="0"/>
  <w15:commentEx w15:paraId="58A2085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0FB5F6" w14:textId="77777777" w:rsidR="006863AB" w:rsidRDefault="006863AB" w:rsidP="008854E2">
      <w:r>
        <w:separator/>
      </w:r>
    </w:p>
  </w:endnote>
  <w:endnote w:type="continuationSeparator" w:id="0">
    <w:p w14:paraId="5B046FCE" w14:textId="77777777" w:rsidR="006863AB" w:rsidRDefault="006863AB" w:rsidP="008854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DAD39F" w14:textId="77777777" w:rsidR="006863AB" w:rsidRDefault="006863AB" w:rsidP="008854E2"/>
  </w:footnote>
  <w:footnote w:type="continuationSeparator" w:id="0">
    <w:p w14:paraId="063BEA40" w14:textId="77777777" w:rsidR="006863AB" w:rsidRDefault="006863AB" w:rsidP="008854E2">
      <w:r>
        <w:continuationSeparator/>
      </w:r>
    </w:p>
  </w:footnote>
  <w:footnote w:id="1">
    <w:p w14:paraId="24019A01" w14:textId="1C0D9079" w:rsidR="00E37FA3" w:rsidRPr="008854E2" w:rsidRDefault="00E37FA3" w:rsidP="00E37FA3">
      <w:pPr>
        <w:jc w:val="both"/>
        <w:rPr>
          <w:rFonts w:ascii="Times" w:hAnsi="Times" w:cs="Times New Roman"/>
          <w:sz w:val="20"/>
          <w:szCs w:val="20"/>
        </w:rPr>
      </w:pPr>
      <w:r>
        <w:rPr>
          <w:rFonts w:ascii="Times New Roman" w:hAnsi="Times New Roman" w:cs="Times New Roman"/>
          <w:color w:val="000000"/>
          <w:sz w:val="16"/>
          <w:szCs w:val="16"/>
        </w:rPr>
        <w:t xml:space="preserve">   Anonymous Prediction</w:t>
      </w:r>
      <w:r w:rsidRPr="008854E2">
        <w:rPr>
          <w:rFonts w:ascii="Times New Roman" w:hAnsi="Times New Roman" w:cs="Times New Roman"/>
          <w:color w:val="000000"/>
          <w:sz w:val="16"/>
          <w:szCs w:val="16"/>
        </w:rPr>
        <w:t>: An Empirical Comparison is submitted for review by Dr. Daniel Engels on Sep. 6, 2016. This work was supported in part by the MSDS program at SMU.</w:t>
      </w:r>
    </w:p>
    <w:p w14:paraId="6C7DEB9B" w14:textId="77777777" w:rsidR="00E37FA3" w:rsidRPr="008854E2" w:rsidRDefault="00E37FA3" w:rsidP="00E37FA3">
      <w:pPr>
        <w:spacing w:line="252" w:lineRule="auto"/>
        <w:jc w:val="both"/>
        <w:rPr>
          <w:rFonts w:ascii="Times" w:hAnsi="Times" w:cs="Times New Roman"/>
          <w:sz w:val="20"/>
          <w:szCs w:val="20"/>
        </w:rPr>
      </w:pPr>
      <w:r>
        <w:rPr>
          <w:rFonts w:ascii="Times New Roman" w:hAnsi="Times New Roman" w:cs="Times New Roman"/>
          <w:color w:val="000000"/>
          <w:sz w:val="16"/>
          <w:szCs w:val="16"/>
        </w:rPr>
        <w:t xml:space="preserve">   </w:t>
      </w:r>
      <w:r w:rsidRPr="008854E2">
        <w:rPr>
          <w:rFonts w:ascii="Times New Roman" w:hAnsi="Times New Roman" w:cs="Times New Roman"/>
          <w:color w:val="000000"/>
          <w:sz w:val="16"/>
          <w:szCs w:val="16"/>
        </w:rPr>
        <w:t>Anise Mulkey is a student in the SMU MS Data Science Program from Dallas, Texas (e-mail: amulkey@mail.smu.edu)</w:t>
      </w:r>
    </w:p>
    <w:p w14:paraId="35C491F2" w14:textId="77777777" w:rsidR="00E37FA3" w:rsidRPr="008854E2" w:rsidRDefault="00E37FA3" w:rsidP="00E37FA3">
      <w:pPr>
        <w:spacing w:line="252" w:lineRule="auto"/>
        <w:jc w:val="both"/>
        <w:rPr>
          <w:rFonts w:ascii="Times" w:hAnsi="Times" w:cs="Times New Roman"/>
          <w:sz w:val="20"/>
          <w:szCs w:val="20"/>
        </w:rPr>
      </w:pPr>
      <w:r w:rsidRPr="008854E2">
        <w:rPr>
          <w:rFonts w:ascii="Times New Roman" w:hAnsi="Times New Roman" w:cs="Times New Roman"/>
          <w:color w:val="000000"/>
          <w:sz w:val="16"/>
          <w:szCs w:val="16"/>
        </w:rPr>
        <w:t xml:space="preserve">  Zach Brown  is a student in the SMU MS Data Science Program from </w:t>
      </w:r>
      <w:r>
        <w:rPr>
          <w:rFonts w:ascii="Times New Roman" w:hAnsi="Times New Roman" w:cs="Times New Roman"/>
          <w:color w:val="000000"/>
          <w:sz w:val="16"/>
          <w:szCs w:val="16"/>
        </w:rPr>
        <w:t>Boston, Massachusetts (e</w:t>
      </w:r>
      <w:r w:rsidRPr="008854E2">
        <w:rPr>
          <w:rFonts w:ascii="Times New Roman" w:hAnsi="Times New Roman" w:cs="Times New Roman"/>
          <w:color w:val="000000"/>
          <w:sz w:val="16"/>
          <w:szCs w:val="16"/>
        </w:rPr>
        <w:t>-mail:</w:t>
      </w:r>
      <w:r>
        <w:rPr>
          <w:rFonts w:ascii="Times New Roman" w:hAnsi="Times New Roman" w:cs="Times New Roman"/>
          <w:color w:val="000000"/>
          <w:sz w:val="16"/>
          <w:szCs w:val="16"/>
        </w:rPr>
        <w:t xml:space="preserve"> </w:t>
      </w:r>
      <w:hyperlink r:id="rId1" w:history="1">
        <w:r w:rsidRPr="008854E2">
          <w:rPr>
            <w:rFonts w:ascii="Times New Roman" w:hAnsi="Times New Roman" w:cs="Times New Roman"/>
            <w:color w:val="1155CC"/>
            <w:sz w:val="16"/>
            <w:szCs w:val="16"/>
            <w:u w:val="single"/>
          </w:rPr>
          <w:t>zbrown@mail.smu.edu</w:t>
        </w:r>
      </w:hyperlink>
      <w:r w:rsidRPr="008854E2">
        <w:rPr>
          <w:rFonts w:ascii="Times New Roman" w:hAnsi="Times New Roman" w:cs="Times New Roman"/>
          <w:color w:val="000000"/>
          <w:sz w:val="16"/>
          <w:szCs w:val="16"/>
        </w:rPr>
        <w:t>)</w:t>
      </w:r>
    </w:p>
    <w:p w14:paraId="511FB579" w14:textId="77777777" w:rsidR="00E37FA3" w:rsidRPr="008854E2" w:rsidRDefault="00E37FA3" w:rsidP="00E37FA3">
      <w:pPr>
        <w:spacing w:line="252" w:lineRule="auto"/>
        <w:jc w:val="both"/>
        <w:rPr>
          <w:rFonts w:ascii="Times" w:hAnsi="Times" w:cs="Times New Roman"/>
          <w:sz w:val="20"/>
          <w:szCs w:val="20"/>
        </w:rPr>
      </w:pPr>
      <w:r w:rsidRPr="008854E2">
        <w:rPr>
          <w:rFonts w:ascii="Times New Roman" w:hAnsi="Times New Roman" w:cs="Times New Roman"/>
          <w:color w:val="000000"/>
          <w:sz w:val="16"/>
          <w:szCs w:val="16"/>
        </w:rPr>
        <w:t> </w:t>
      </w:r>
      <w:r>
        <w:rPr>
          <w:rFonts w:ascii="Times New Roman" w:hAnsi="Times New Roman" w:cs="Times New Roman"/>
          <w:color w:val="000000"/>
          <w:sz w:val="16"/>
          <w:szCs w:val="16"/>
        </w:rPr>
        <w:t xml:space="preserve"> </w:t>
      </w:r>
      <w:r w:rsidRPr="008854E2">
        <w:rPr>
          <w:rFonts w:ascii="Times New Roman" w:hAnsi="Times New Roman" w:cs="Times New Roman"/>
          <w:color w:val="000000"/>
          <w:sz w:val="16"/>
          <w:szCs w:val="16"/>
        </w:rPr>
        <w:t xml:space="preserve">Kumar Raja Guvindan Raju is a student in the SMU MS Data Science Program from </w:t>
      </w:r>
      <w:r>
        <w:rPr>
          <w:rFonts w:ascii="Times New Roman" w:hAnsi="Times New Roman" w:cs="Times New Roman"/>
          <w:color w:val="000000"/>
          <w:sz w:val="16"/>
          <w:szCs w:val="16"/>
        </w:rPr>
        <w:t xml:space="preserve">San Diego, California </w:t>
      </w:r>
      <w:r w:rsidRPr="008854E2">
        <w:rPr>
          <w:rFonts w:ascii="Times New Roman" w:hAnsi="Times New Roman" w:cs="Times New Roman"/>
          <w:color w:val="000000"/>
          <w:sz w:val="16"/>
          <w:szCs w:val="16"/>
        </w:rPr>
        <w:t xml:space="preserve">(e-mail: </w:t>
      </w:r>
      <w:hyperlink r:id="rId2" w:history="1">
        <w:r w:rsidRPr="008854E2">
          <w:rPr>
            <w:rFonts w:ascii="Times New Roman" w:hAnsi="Times New Roman" w:cs="Times New Roman"/>
            <w:color w:val="1155CC"/>
            <w:sz w:val="16"/>
            <w:szCs w:val="16"/>
            <w:u w:val="single"/>
          </w:rPr>
          <w:t>kguvindanraj@mail.smu.edu</w:t>
        </w:r>
      </w:hyperlink>
      <w:r w:rsidRPr="008854E2">
        <w:rPr>
          <w:rFonts w:ascii="Times New Roman" w:hAnsi="Times New Roman" w:cs="Times New Roman"/>
          <w:color w:val="000000"/>
          <w:sz w:val="16"/>
          <w:szCs w:val="16"/>
        </w:rPr>
        <w:t>)</w:t>
      </w:r>
    </w:p>
    <w:p w14:paraId="4881C483" w14:textId="421CDCF2" w:rsidR="00E37FA3" w:rsidRDefault="00E37FA3" w:rsidP="00E37FA3">
      <w:pPr>
        <w:spacing w:line="252" w:lineRule="auto"/>
        <w:jc w:val="both"/>
        <w:rPr>
          <w:rFonts w:ascii="Times New Roman" w:eastAsia="Times New Roman" w:hAnsi="Times New Roman" w:cs="Times New Roman"/>
          <w:color w:val="000000"/>
          <w:sz w:val="16"/>
          <w:szCs w:val="16"/>
        </w:rPr>
      </w:pPr>
      <w:r w:rsidRPr="008854E2">
        <w:rPr>
          <w:rFonts w:ascii="Times New Roman" w:eastAsia="Times New Roman" w:hAnsi="Times New Roman" w:cs="Times New Roman"/>
          <w:color w:val="000000"/>
          <w:sz w:val="16"/>
          <w:szCs w:val="16"/>
        </w:rPr>
        <w:t> </w:t>
      </w:r>
      <w:r w:rsidR="008877CE">
        <w:rPr>
          <w:rFonts w:ascii="Times New Roman" w:eastAsia="Times New Roman" w:hAnsi="Times New Roman" w:cs="Times New Roman"/>
          <w:color w:val="000000"/>
          <w:sz w:val="16"/>
          <w:szCs w:val="16"/>
        </w:rPr>
        <w:t xml:space="preserve"> </w:t>
      </w:r>
      <w:r w:rsidRPr="008854E2">
        <w:rPr>
          <w:rFonts w:ascii="Times New Roman" w:eastAsia="Times New Roman" w:hAnsi="Times New Roman" w:cs="Times New Roman"/>
          <w:color w:val="000000"/>
          <w:sz w:val="16"/>
          <w:szCs w:val="16"/>
        </w:rPr>
        <w:t xml:space="preserve">Cory Nichols is a student in the SMU MS Data Science Program from Austin, Texas (e-mail: </w:t>
      </w:r>
      <w:hyperlink r:id="rId3" w:history="1">
        <w:r w:rsidRPr="008854E2">
          <w:rPr>
            <w:rFonts w:ascii="Times New Roman" w:eastAsia="Times New Roman" w:hAnsi="Times New Roman" w:cs="Times New Roman"/>
            <w:color w:val="1155CC"/>
            <w:sz w:val="16"/>
            <w:szCs w:val="16"/>
            <w:u w:val="single"/>
          </w:rPr>
          <w:t>pcnichols@smu.edu</w:t>
        </w:r>
      </w:hyperlink>
      <w:r w:rsidRPr="008854E2">
        <w:rPr>
          <w:rFonts w:ascii="Times New Roman" w:eastAsia="Times New Roman" w:hAnsi="Times New Roman" w:cs="Times New Roman"/>
          <w:color w:val="000000"/>
          <w:sz w:val="16"/>
          <w:szCs w:val="16"/>
        </w:rPr>
        <w:t>)</w:t>
      </w:r>
    </w:p>
    <w:p w14:paraId="355CC276" w14:textId="77777777" w:rsidR="00E37FA3" w:rsidRDefault="00E37FA3" w:rsidP="00E37FA3">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664AAA" w14:textId="77777777" w:rsidR="00BE77FF" w:rsidRDefault="00BE77FF" w:rsidP="008854E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94AFB4E" w14:textId="77777777" w:rsidR="00BE77FF" w:rsidRDefault="00BE77FF" w:rsidP="008854E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9CDF12" w14:textId="77777777" w:rsidR="00BE77FF" w:rsidRDefault="00BE77FF" w:rsidP="008854E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863AB">
      <w:rPr>
        <w:rStyle w:val="PageNumber"/>
        <w:noProof/>
      </w:rPr>
      <w:t>1</w:t>
    </w:r>
    <w:r>
      <w:rPr>
        <w:rStyle w:val="PageNumber"/>
      </w:rPr>
      <w:fldChar w:fldCharType="end"/>
    </w:r>
  </w:p>
  <w:p w14:paraId="7524800E" w14:textId="77777777" w:rsidR="00BE77FF" w:rsidRDefault="00BE77FF">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58C523" w14:textId="77777777" w:rsidR="00AD0650" w:rsidRDefault="00AD0650" w:rsidP="00A41B1E">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214CC0E" w14:textId="4E51B691" w:rsidR="0066759C" w:rsidRPr="00EC23E2" w:rsidRDefault="00EC23E2" w:rsidP="00EC23E2">
    <w:pPr>
      <w:ind w:right="360"/>
      <w:jc w:val="center"/>
      <w:rPr>
        <w:rFonts w:ascii="Times New Roman" w:hAnsi="Times New Roman" w:cs="Times New Roman"/>
        <w:color w:val="000000"/>
        <w:sz w:val="20"/>
        <w:szCs w:val="20"/>
      </w:rPr>
    </w:pPr>
    <w:r w:rsidRPr="008854E2">
      <w:rPr>
        <w:rFonts w:ascii="Times New Roman" w:hAnsi="Times New Roman" w:cs="Times New Roman"/>
        <w:color w:val="000000"/>
        <w:sz w:val="20"/>
        <w:szCs w:val="20"/>
      </w:rPr>
      <w:t>&lt;Paper ID#&gt;</w:t>
    </w:r>
  </w:p>
  <w:p w14:paraId="32E503B0" w14:textId="77777777" w:rsidR="0066759C" w:rsidRPr="008854E2" w:rsidRDefault="0066759C" w:rsidP="0066759C">
    <w:pPr>
      <w:rPr>
        <w:rFonts w:ascii="Times" w:eastAsia="Times New Roman" w:hAnsi="Times" w:cs="Times New Roman"/>
        <w:sz w:val="20"/>
        <w:szCs w:val="20"/>
      </w:rPr>
    </w:pPr>
  </w:p>
  <w:p w14:paraId="3ED5D343" w14:textId="77777777" w:rsidR="00846737" w:rsidRPr="00846737" w:rsidRDefault="00846737" w:rsidP="00846737">
    <w:pPr>
      <w:spacing w:after="60"/>
      <w:jc w:val="center"/>
      <w:rPr>
        <w:rFonts w:ascii="Times" w:hAnsi="Times" w:cs="Times New Roman"/>
        <w:sz w:val="48"/>
        <w:szCs w:val="48"/>
      </w:rPr>
    </w:pPr>
  </w:p>
  <w:p w14:paraId="41D45E7F" w14:textId="77777777" w:rsidR="0066759C" w:rsidRDefault="0066759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208E5"/>
    <w:multiLevelType w:val="multilevel"/>
    <w:tmpl w:val="CE529C80"/>
    <w:lvl w:ilvl="0">
      <w:start w:val="1"/>
      <w:numFmt w:val="none"/>
      <w:lvlText w:val="[2]"/>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1DE57E66"/>
    <w:multiLevelType w:val="multilevel"/>
    <w:tmpl w:val="3BB85900"/>
    <w:lvl w:ilvl="0">
      <w:start w:val="1"/>
      <w:numFmt w:val="none"/>
      <w:lvlText w:val="[2]"/>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29154B83"/>
    <w:multiLevelType w:val="hybridMultilevel"/>
    <w:tmpl w:val="D78A6484"/>
    <w:lvl w:ilvl="0" w:tplc="636C9C0A">
      <w:start w:val="3"/>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4">
    <w:nsid w:val="42D0760B"/>
    <w:multiLevelType w:val="hybridMultilevel"/>
    <w:tmpl w:val="35543744"/>
    <w:lvl w:ilvl="0" w:tplc="D1A2F0D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371035D"/>
    <w:multiLevelType w:val="multilevel"/>
    <w:tmpl w:val="E09694B2"/>
    <w:lvl w:ilvl="0">
      <w:start w:val="1"/>
      <w:numFmt w:val="none"/>
      <w:lvlText w:val="[2]"/>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nsid w:val="45202EEB"/>
    <w:multiLevelType w:val="multilevel"/>
    <w:tmpl w:val="08AC2D68"/>
    <w:lvl w:ilvl="0">
      <w:start w:val="1"/>
      <w:numFmt w:val="none"/>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nsid w:val="5876633D"/>
    <w:multiLevelType w:val="hybridMultilevel"/>
    <w:tmpl w:val="F36AB00E"/>
    <w:lvl w:ilvl="0" w:tplc="FBE886D4">
      <w:start w:val="4"/>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A640997"/>
    <w:multiLevelType w:val="multilevel"/>
    <w:tmpl w:val="471A2646"/>
    <w:lvl w:ilvl="0">
      <w:start w:val="1"/>
      <w:numFmt w:val="none"/>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nsid w:val="64321A34"/>
    <w:multiLevelType w:val="hybridMultilevel"/>
    <w:tmpl w:val="F558BE4E"/>
    <w:lvl w:ilvl="0" w:tplc="FBE886D4">
      <w:start w:val="4"/>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59B487F"/>
    <w:multiLevelType w:val="multilevel"/>
    <w:tmpl w:val="2EF4B408"/>
    <w:lvl w:ilvl="0">
      <w:start w:val="4"/>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4"/>
  </w:num>
  <w:num w:numId="2">
    <w:abstractNumId w:val="6"/>
  </w:num>
  <w:num w:numId="3">
    <w:abstractNumId w:val="3"/>
  </w:num>
  <w:num w:numId="4">
    <w:abstractNumId w:val="7"/>
  </w:num>
  <w:num w:numId="5">
    <w:abstractNumId w:val="0"/>
  </w:num>
  <w:num w:numId="6">
    <w:abstractNumId w:val="9"/>
  </w:num>
  <w:num w:numId="7">
    <w:abstractNumId w:val="2"/>
  </w:num>
  <w:num w:numId="8">
    <w:abstractNumId w:val="10"/>
  </w:num>
  <w:num w:numId="9">
    <w:abstractNumId w:val="1"/>
  </w:num>
  <w:num w:numId="10">
    <w:abstractNumId w:val="5"/>
  </w:num>
  <w:num w:numId="11">
    <w:abstractNumId w:val="8"/>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iel Engels">
    <w15:presenceInfo w15:providerId="Windows Live" w15:userId="d08f28970ebde9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4E2"/>
    <w:rsid w:val="000346F5"/>
    <w:rsid w:val="00035A0E"/>
    <w:rsid w:val="000513A2"/>
    <w:rsid w:val="00063EFC"/>
    <w:rsid w:val="00065388"/>
    <w:rsid w:val="00074710"/>
    <w:rsid w:val="00085A1E"/>
    <w:rsid w:val="00085C17"/>
    <w:rsid w:val="00086A7C"/>
    <w:rsid w:val="00097F71"/>
    <w:rsid w:val="000A0B3B"/>
    <w:rsid w:val="000A1537"/>
    <w:rsid w:val="001020F0"/>
    <w:rsid w:val="00127B5B"/>
    <w:rsid w:val="00165BAA"/>
    <w:rsid w:val="00183FC7"/>
    <w:rsid w:val="00187650"/>
    <w:rsid w:val="001972DF"/>
    <w:rsid w:val="0019781E"/>
    <w:rsid w:val="001A377A"/>
    <w:rsid w:val="001F7D3D"/>
    <w:rsid w:val="00206854"/>
    <w:rsid w:val="0020691B"/>
    <w:rsid w:val="002202EF"/>
    <w:rsid w:val="00221687"/>
    <w:rsid w:val="0022346D"/>
    <w:rsid w:val="002373A5"/>
    <w:rsid w:val="002532EB"/>
    <w:rsid w:val="002619E3"/>
    <w:rsid w:val="002644EB"/>
    <w:rsid w:val="00281048"/>
    <w:rsid w:val="0028448A"/>
    <w:rsid w:val="002B5584"/>
    <w:rsid w:val="00324187"/>
    <w:rsid w:val="003606AC"/>
    <w:rsid w:val="00361CF1"/>
    <w:rsid w:val="0037632C"/>
    <w:rsid w:val="00376CA6"/>
    <w:rsid w:val="003B796A"/>
    <w:rsid w:val="003E06DF"/>
    <w:rsid w:val="003F6294"/>
    <w:rsid w:val="004048A4"/>
    <w:rsid w:val="00404D6A"/>
    <w:rsid w:val="00420AC3"/>
    <w:rsid w:val="00447D7E"/>
    <w:rsid w:val="00484AF2"/>
    <w:rsid w:val="004957BB"/>
    <w:rsid w:val="00495A3A"/>
    <w:rsid w:val="004F0E9C"/>
    <w:rsid w:val="004F2539"/>
    <w:rsid w:val="00506760"/>
    <w:rsid w:val="0054075D"/>
    <w:rsid w:val="00562F65"/>
    <w:rsid w:val="00566FAF"/>
    <w:rsid w:val="00595B91"/>
    <w:rsid w:val="005B418B"/>
    <w:rsid w:val="005E0579"/>
    <w:rsid w:val="005F4A3B"/>
    <w:rsid w:val="00626004"/>
    <w:rsid w:val="006326A9"/>
    <w:rsid w:val="00632BC8"/>
    <w:rsid w:val="00637ED8"/>
    <w:rsid w:val="00662E66"/>
    <w:rsid w:val="0066759C"/>
    <w:rsid w:val="00673DF0"/>
    <w:rsid w:val="006863AB"/>
    <w:rsid w:val="00690C36"/>
    <w:rsid w:val="006923EF"/>
    <w:rsid w:val="006C2BAE"/>
    <w:rsid w:val="006F7F30"/>
    <w:rsid w:val="007240C0"/>
    <w:rsid w:val="00736592"/>
    <w:rsid w:val="00772F37"/>
    <w:rsid w:val="00773788"/>
    <w:rsid w:val="007A16FA"/>
    <w:rsid w:val="007F1DF7"/>
    <w:rsid w:val="00801D1E"/>
    <w:rsid w:val="00831F07"/>
    <w:rsid w:val="00843704"/>
    <w:rsid w:val="00846737"/>
    <w:rsid w:val="00874958"/>
    <w:rsid w:val="008854E2"/>
    <w:rsid w:val="008877CE"/>
    <w:rsid w:val="0089294D"/>
    <w:rsid w:val="008B3452"/>
    <w:rsid w:val="008D2921"/>
    <w:rsid w:val="008E0E2D"/>
    <w:rsid w:val="008E10B7"/>
    <w:rsid w:val="008E325F"/>
    <w:rsid w:val="009059A4"/>
    <w:rsid w:val="0092149C"/>
    <w:rsid w:val="00993744"/>
    <w:rsid w:val="00995E32"/>
    <w:rsid w:val="009A6846"/>
    <w:rsid w:val="009B31C2"/>
    <w:rsid w:val="009F61F9"/>
    <w:rsid w:val="00A260F8"/>
    <w:rsid w:val="00A52AF2"/>
    <w:rsid w:val="00A82AA2"/>
    <w:rsid w:val="00A82DDF"/>
    <w:rsid w:val="00A861ED"/>
    <w:rsid w:val="00A87E13"/>
    <w:rsid w:val="00A91FE2"/>
    <w:rsid w:val="00AA1C74"/>
    <w:rsid w:val="00AB0316"/>
    <w:rsid w:val="00AB6CC3"/>
    <w:rsid w:val="00AD0650"/>
    <w:rsid w:val="00AF4CA5"/>
    <w:rsid w:val="00B32EFF"/>
    <w:rsid w:val="00B64744"/>
    <w:rsid w:val="00BE03B6"/>
    <w:rsid w:val="00BE0D53"/>
    <w:rsid w:val="00BE1653"/>
    <w:rsid w:val="00BE4A88"/>
    <w:rsid w:val="00BE57AB"/>
    <w:rsid w:val="00BE77FF"/>
    <w:rsid w:val="00C13C36"/>
    <w:rsid w:val="00C34CB7"/>
    <w:rsid w:val="00C375BB"/>
    <w:rsid w:val="00C41D5C"/>
    <w:rsid w:val="00C510EA"/>
    <w:rsid w:val="00C61B23"/>
    <w:rsid w:val="00C8065B"/>
    <w:rsid w:val="00C821FD"/>
    <w:rsid w:val="00CC2DDB"/>
    <w:rsid w:val="00CD21FD"/>
    <w:rsid w:val="00CE6A42"/>
    <w:rsid w:val="00CF0BE6"/>
    <w:rsid w:val="00D104E0"/>
    <w:rsid w:val="00D2455C"/>
    <w:rsid w:val="00D574C0"/>
    <w:rsid w:val="00DA1411"/>
    <w:rsid w:val="00DA3527"/>
    <w:rsid w:val="00DC10AA"/>
    <w:rsid w:val="00E01B78"/>
    <w:rsid w:val="00E31CCC"/>
    <w:rsid w:val="00E3269A"/>
    <w:rsid w:val="00E37FA3"/>
    <w:rsid w:val="00E50B37"/>
    <w:rsid w:val="00E531ED"/>
    <w:rsid w:val="00E64B23"/>
    <w:rsid w:val="00E76FD9"/>
    <w:rsid w:val="00E82766"/>
    <w:rsid w:val="00E8668B"/>
    <w:rsid w:val="00EB125A"/>
    <w:rsid w:val="00EB742D"/>
    <w:rsid w:val="00EC23E2"/>
    <w:rsid w:val="00F134EA"/>
    <w:rsid w:val="00F36F19"/>
    <w:rsid w:val="00F53B28"/>
    <w:rsid w:val="00F66E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21F07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54E2"/>
    <w:pPr>
      <w:tabs>
        <w:tab w:val="center" w:pos="4320"/>
        <w:tab w:val="right" w:pos="8640"/>
      </w:tabs>
    </w:pPr>
  </w:style>
  <w:style w:type="character" w:customStyle="1" w:styleId="HeaderChar">
    <w:name w:val="Header Char"/>
    <w:basedOn w:val="DefaultParagraphFont"/>
    <w:link w:val="Header"/>
    <w:uiPriority w:val="99"/>
    <w:rsid w:val="008854E2"/>
  </w:style>
  <w:style w:type="paragraph" w:styleId="Footer">
    <w:name w:val="footer"/>
    <w:basedOn w:val="Normal"/>
    <w:link w:val="FooterChar"/>
    <w:uiPriority w:val="99"/>
    <w:unhideWhenUsed/>
    <w:rsid w:val="008854E2"/>
    <w:pPr>
      <w:tabs>
        <w:tab w:val="center" w:pos="4320"/>
        <w:tab w:val="right" w:pos="8640"/>
      </w:tabs>
    </w:pPr>
  </w:style>
  <w:style w:type="character" w:customStyle="1" w:styleId="FooterChar">
    <w:name w:val="Footer Char"/>
    <w:basedOn w:val="DefaultParagraphFont"/>
    <w:link w:val="Footer"/>
    <w:uiPriority w:val="99"/>
    <w:rsid w:val="008854E2"/>
  </w:style>
  <w:style w:type="paragraph" w:styleId="NormalWeb">
    <w:name w:val="Normal (Web)"/>
    <w:basedOn w:val="Normal"/>
    <w:uiPriority w:val="99"/>
    <w:semiHidden/>
    <w:unhideWhenUsed/>
    <w:rsid w:val="008854E2"/>
    <w:pPr>
      <w:spacing w:before="100" w:beforeAutospacing="1" w:after="100" w:afterAutospacing="1"/>
    </w:pPr>
    <w:rPr>
      <w:rFonts w:ascii="Times" w:hAnsi="Times" w:cs="Times New Roman"/>
      <w:sz w:val="20"/>
      <w:szCs w:val="20"/>
    </w:rPr>
  </w:style>
  <w:style w:type="character" w:styleId="PageNumber">
    <w:name w:val="page number"/>
    <w:basedOn w:val="DefaultParagraphFont"/>
    <w:uiPriority w:val="99"/>
    <w:semiHidden/>
    <w:unhideWhenUsed/>
    <w:rsid w:val="008854E2"/>
  </w:style>
  <w:style w:type="paragraph" w:customStyle="1" w:styleId="Text">
    <w:name w:val="Text"/>
    <w:basedOn w:val="Normal"/>
    <w:rsid w:val="008854E2"/>
    <w:pPr>
      <w:widowControl w:val="0"/>
      <w:spacing w:line="252" w:lineRule="auto"/>
      <w:ind w:firstLine="202"/>
      <w:jc w:val="both"/>
    </w:pPr>
    <w:rPr>
      <w:rFonts w:ascii="Times New Roman" w:eastAsia="Times New Roman" w:hAnsi="Times New Roman" w:cs="Times New Roman"/>
      <w:sz w:val="20"/>
      <w:szCs w:val="20"/>
    </w:rPr>
  </w:style>
  <w:style w:type="character" w:styleId="Hyperlink">
    <w:name w:val="Hyperlink"/>
    <w:basedOn w:val="DefaultParagraphFont"/>
    <w:uiPriority w:val="99"/>
    <w:unhideWhenUsed/>
    <w:rsid w:val="008854E2"/>
    <w:rPr>
      <w:color w:val="0000FF"/>
      <w:u w:val="single"/>
    </w:rPr>
  </w:style>
  <w:style w:type="character" w:styleId="FollowedHyperlink">
    <w:name w:val="FollowedHyperlink"/>
    <w:basedOn w:val="DefaultParagraphFont"/>
    <w:uiPriority w:val="99"/>
    <w:semiHidden/>
    <w:unhideWhenUsed/>
    <w:rsid w:val="00562F65"/>
    <w:rPr>
      <w:color w:val="800080" w:themeColor="followedHyperlink"/>
      <w:u w:val="single"/>
    </w:rPr>
  </w:style>
  <w:style w:type="paragraph" w:styleId="ListParagraph">
    <w:name w:val="List Paragraph"/>
    <w:basedOn w:val="Normal"/>
    <w:uiPriority w:val="34"/>
    <w:qFormat/>
    <w:rsid w:val="00EB742D"/>
    <w:pPr>
      <w:ind w:left="720"/>
      <w:contextualSpacing/>
    </w:pPr>
  </w:style>
  <w:style w:type="paragraph" w:customStyle="1" w:styleId="References">
    <w:name w:val="References"/>
    <w:basedOn w:val="Normal"/>
    <w:rsid w:val="00E531ED"/>
    <w:pPr>
      <w:numPr>
        <w:numId w:val="3"/>
      </w:numPr>
      <w:jc w:val="both"/>
    </w:pPr>
    <w:rPr>
      <w:rFonts w:ascii="Times New Roman" w:eastAsia="Times New Roman" w:hAnsi="Times New Roman" w:cs="Times New Roman"/>
      <w:sz w:val="16"/>
      <w:szCs w:val="16"/>
    </w:rPr>
  </w:style>
  <w:style w:type="paragraph" w:customStyle="1" w:styleId="Authors">
    <w:name w:val="Authors"/>
    <w:basedOn w:val="Normal"/>
    <w:next w:val="Normal"/>
    <w:rsid w:val="00846737"/>
    <w:pPr>
      <w:framePr w:w="9072" w:hSpace="187" w:vSpace="187" w:wrap="notBeside" w:vAnchor="text" w:hAnchor="page" w:xAlign="center" w:y="1"/>
      <w:spacing w:after="320"/>
      <w:jc w:val="center"/>
    </w:pPr>
    <w:rPr>
      <w:rFonts w:ascii="Times New Roman" w:eastAsia="Times New Roman" w:hAnsi="Times New Roman" w:cs="Times New Roman"/>
      <w:sz w:val="22"/>
      <w:szCs w:val="22"/>
    </w:rPr>
  </w:style>
  <w:style w:type="paragraph" w:styleId="Caption">
    <w:name w:val="caption"/>
    <w:basedOn w:val="Normal"/>
    <w:next w:val="Normal"/>
    <w:uiPriority w:val="35"/>
    <w:unhideWhenUsed/>
    <w:qFormat/>
    <w:rsid w:val="00B64744"/>
    <w:pPr>
      <w:spacing w:after="200"/>
    </w:pPr>
    <w:rPr>
      <w:i/>
      <w:iCs/>
      <w:color w:val="1F497D" w:themeColor="text2"/>
      <w:sz w:val="18"/>
      <w:szCs w:val="18"/>
    </w:rPr>
  </w:style>
  <w:style w:type="paragraph" w:styleId="FootnoteText">
    <w:name w:val="footnote text"/>
    <w:basedOn w:val="Normal"/>
    <w:link w:val="FootnoteTextChar"/>
    <w:uiPriority w:val="99"/>
    <w:unhideWhenUsed/>
    <w:rsid w:val="00D104E0"/>
  </w:style>
  <w:style w:type="character" w:customStyle="1" w:styleId="FootnoteTextChar">
    <w:name w:val="Footnote Text Char"/>
    <w:basedOn w:val="DefaultParagraphFont"/>
    <w:link w:val="FootnoteText"/>
    <w:uiPriority w:val="99"/>
    <w:rsid w:val="00D104E0"/>
  </w:style>
  <w:style w:type="character" w:styleId="FootnoteReference">
    <w:name w:val="footnote reference"/>
    <w:basedOn w:val="DefaultParagraphFont"/>
    <w:uiPriority w:val="99"/>
    <w:unhideWhenUsed/>
    <w:rsid w:val="00D104E0"/>
    <w:rPr>
      <w:vertAlign w:val="superscript"/>
    </w:rPr>
  </w:style>
  <w:style w:type="paragraph" w:styleId="EndnoteText">
    <w:name w:val="endnote text"/>
    <w:basedOn w:val="Normal"/>
    <w:link w:val="EndnoteTextChar"/>
    <w:uiPriority w:val="99"/>
    <w:unhideWhenUsed/>
    <w:rsid w:val="00995E32"/>
  </w:style>
  <w:style w:type="character" w:customStyle="1" w:styleId="EndnoteTextChar">
    <w:name w:val="Endnote Text Char"/>
    <w:basedOn w:val="DefaultParagraphFont"/>
    <w:link w:val="EndnoteText"/>
    <w:uiPriority w:val="99"/>
    <w:rsid w:val="00995E32"/>
  </w:style>
  <w:style w:type="character" w:styleId="EndnoteReference">
    <w:name w:val="endnote reference"/>
    <w:basedOn w:val="DefaultParagraphFont"/>
    <w:uiPriority w:val="99"/>
    <w:unhideWhenUsed/>
    <w:rsid w:val="00995E32"/>
    <w:rPr>
      <w:vertAlign w:val="superscript"/>
    </w:rPr>
  </w:style>
  <w:style w:type="character" w:styleId="CommentReference">
    <w:name w:val="annotation reference"/>
    <w:basedOn w:val="DefaultParagraphFont"/>
    <w:uiPriority w:val="99"/>
    <w:semiHidden/>
    <w:unhideWhenUsed/>
    <w:rsid w:val="009B31C2"/>
    <w:rPr>
      <w:sz w:val="18"/>
      <w:szCs w:val="18"/>
    </w:rPr>
  </w:style>
  <w:style w:type="paragraph" w:styleId="CommentText">
    <w:name w:val="annotation text"/>
    <w:basedOn w:val="Normal"/>
    <w:link w:val="CommentTextChar"/>
    <w:uiPriority w:val="99"/>
    <w:semiHidden/>
    <w:unhideWhenUsed/>
    <w:rsid w:val="009B31C2"/>
  </w:style>
  <w:style w:type="character" w:customStyle="1" w:styleId="CommentTextChar">
    <w:name w:val="Comment Text Char"/>
    <w:basedOn w:val="DefaultParagraphFont"/>
    <w:link w:val="CommentText"/>
    <w:uiPriority w:val="99"/>
    <w:semiHidden/>
    <w:rsid w:val="009B31C2"/>
  </w:style>
  <w:style w:type="paragraph" w:styleId="CommentSubject">
    <w:name w:val="annotation subject"/>
    <w:basedOn w:val="CommentText"/>
    <w:next w:val="CommentText"/>
    <w:link w:val="CommentSubjectChar"/>
    <w:uiPriority w:val="99"/>
    <w:semiHidden/>
    <w:unhideWhenUsed/>
    <w:rsid w:val="009B31C2"/>
    <w:rPr>
      <w:b/>
      <w:bCs/>
      <w:sz w:val="20"/>
      <w:szCs w:val="20"/>
    </w:rPr>
  </w:style>
  <w:style w:type="character" w:customStyle="1" w:styleId="CommentSubjectChar">
    <w:name w:val="Comment Subject Char"/>
    <w:basedOn w:val="CommentTextChar"/>
    <w:link w:val="CommentSubject"/>
    <w:uiPriority w:val="99"/>
    <w:semiHidden/>
    <w:rsid w:val="009B31C2"/>
    <w:rPr>
      <w:b/>
      <w:bCs/>
      <w:sz w:val="20"/>
      <w:szCs w:val="20"/>
    </w:rPr>
  </w:style>
  <w:style w:type="paragraph" w:styleId="BalloonText">
    <w:name w:val="Balloon Text"/>
    <w:basedOn w:val="Normal"/>
    <w:link w:val="BalloonTextChar"/>
    <w:uiPriority w:val="99"/>
    <w:semiHidden/>
    <w:unhideWhenUsed/>
    <w:rsid w:val="009B31C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B31C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639075">
      <w:bodyDiv w:val="1"/>
      <w:marLeft w:val="0"/>
      <w:marRight w:val="0"/>
      <w:marTop w:val="0"/>
      <w:marBottom w:val="0"/>
      <w:divBdr>
        <w:top w:val="none" w:sz="0" w:space="0" w:color="auto"/>
        <w:left w:val="none" w:sz="0" w:space="0" w:color="auto"/>
        <w:bottom w:val="none" w:sz="0" w:space="0" w:color="auto"/>
        <w:right w:val="none" w:sz="0" w:space="0" w:color="auto"/>
      </w:divBdr>
    </w:div>
    <w:div w:id="183979242">
      <w:bodyDiv w:val="1"/>
      <w:marLeft w:val="0"/>
      <w:marRight w:val="0"/>
      <w:marTop w:val="0"/>
      <w:marBottom w:val="0"/>
      <w:divBdr>
        <w:top w:val="none" w:sz="0" w:space="0" w:color="auto"/>
        <w:left w:val="none" w:sz="0" w:space="0" w:color="auto"/>
        <w:bottom w:val="none" w:sz="0" w:space="0" w:color="auto"/>
        <w:right w:val="none" w:sz="0" w:space="0" w:color="auto"/>
      </w:divBdr>
    </w:div>
    <w:div w:id="230505142">
      <w:bodyDiv w:val="1"/>
      <w:marLeft w:val="0"/>
      <w:marRight w:val="0"/>
      <w:marTop w:val="0"/>
      <w:marBottom w:val="0"/>
      <w:divBdr>
        <w:top w:val="none" w:sz="0" w:space="0" w:color="auto"/>
        <w:left w:val="none" w:sz="0" w:space="0" w:color="auto"/>
        <w:bottom w:val="none" w:sz="0" w:space="0" w:color="auto"/>
        <w:right w:val="none" w:sz="0" w:space="0" w:color="auto"/>
      </w:divBdr>
    </w:div>
    <w:div w:id="445658892">
      <w:bodyDiv w:val="1"/>
      <w:marLeft w:val="0"/>
      <w:marRight w:val="0"/>
      <w:marTop w:val="0"/>
      <w:marBottom w:val="0"/>
      <w:divBdr>
        <w:top w:val="none" w:sz="0" w:space="0" w:color="auto"/>
        <w:left w:val="none" w:sz="0" w:space="0" w:color="auto"/>
        <w:bottom w:val="none" w:sz="0" w:space="0" w:color="auto"/>
        <w:right w:val="none" w:sz="0" w:space="0" w:color="auto"/>
      </w:divBdr>
    </w:div>
    <w:div w:id="1806704501">
      <w:bodyDiv w:val="1"/>
      <w:marLeft w:val="0"/>
      <w:marRight w:val="0"/>
      <w:marTop w:val="0"/>
      <w:marBottom w:val="0"/>
      <w:divBdr>
        <w:top w:val="none" w:sz="0" w:space="0" w:color="auto"/>
        <w:left w:val="none" w:sz="0" w:space="0" w:color="auto"/>
        <w:bottom w:val="none" w:sz="0" w:space="0" w:color="auto"/>
        <w:right w:val="none" w:sz="0" w:space="0" w:color="auto"/>
      </w:divBdr>
    </w:div>
    <w:div w:id="21291565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theme" Target="theme/theme1.xml"/><Relationship Id="rId10" Type="http://schemas.openxmlformats.org/officeDocument/2006/relationships/hyperlink" Target="https://www.kaggle.com/wendykan/lending-club-loan-data" TargetMode="External"/><Relationship Id="rId11" Type="http://schemas.openxmlformats.org/officeDocument/2006/relationships/hyperlink" Target="http://csrc.nist.gov/publications/nistpubs/800-122/sp800-122.pdf" TargetMode="External"/><Relationship Id="rId12" Type="http://schemas.openxmlformats.org/officeDocument/2006/relationships/hyperlink" Target="http://blog.datasift.com/2015/04/09/techniques-to-anonymize-human-data/" TargetMode="External"/><Relationship Id="rId13" Type="http://schemas.openxmlformats.org/officeDocument/2006/relationships/hyperlink" Target="http://support.sas.com/resources/papers/proceedings15/1884-2015.pdf" TargetMode="External"/><Relationship Id="rId14" Type="http://schemas.openxmlformats.org/officeDocument/2006/relationships/hyperlink" Target="http://arx.deidentifier.org/overview/"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header" Target="header3.xml"/><Relationship Id="rId18" Type="http://schemas.openxmlformats.org/officeDocument/2006/relationships/fontTable" Target="fontTable.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_rels/footnotes.xml.rels><?xml version="1.0" encoding="UTF-8" standalone="yes"?>
<Relationships xmlns="http://schemas.openxmlformats.org/package/2006/relationships"><Relationship Id="rId1" Type="http://schemas.openxmlformats.org/officeDocument/2006/relationships/hyperlink" Target="mailto:zbrown@mail.smu.edu" TargetMode="External"/><Relationship Id="rId2" Type="http://schemas.openxmlformats.org/officeDocument/2006/relationships/hyperlink" Target="mailto:kguvindanraj@mail.smu.edu" TargetMode="External"/><Relationship Id="rId3" Type="http://schemas.openxmlformats.org/officeDocument/2006/relationships/hyperlink" Target="mailto:pcnichols@sm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B13D84A-7F26-9945-BB9E-3C3CA04BB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2</Pages>
  <Words>1083</Words>
  <Characters>6174</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Nichols</dc:creator>
  <cp:keywords/>
  <dc:description/>
  <cp:lastModifiedBy>Daniel Engels</cp:lastModifiedBy>
  <cp:revision>98</cp:revision>
  <dcterms:created xsi:type="dcterms:W3CDTF">2016-09-11T19:27:00Z</dcterms:created>
  <dcterms:modified xsi:type="dcterms:W3CDTF">2016-09-27T23:30:00Z</dcterms:modified>
</cp:coreProperties>
</file>